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2AC2" w14:textId="0D812F2E" w:rsidR="00AD4F68" w:rsidRPr="00C447C3" w:rsidRDefault="00C447C3" w:rsidP="00AD4F68">
      <w:pPr>
        <w:pStyle w:val="1"/>
        <w:rPr>
          <w:rFonts w:ascii="Arial Narrow" w:eastAsia="Arial Narrow" w:hAnsi="Arial Narrow" w:cs="Arial Narrow"/>
          <w:bCs/>
        </w:rPr>
      </w:pPr>
      <w:r w:rsidRPr="00F740CD">
        <w:rPr>
          <w:rFonts w:ascii="Arial Narrow" w:eastAsia="Arial Narrow" w:hAnsi="Arial Narrow" w:cs="Arial Narrow"/>
          <w:b/>
          <w:bCs/>
        </w:rPr>
        <w:t>Организация</w:t>
      </w:r>
      <w:r w:rsidRPr="00C447C3">
        <w:rPr>
          <w:rFonts w:ascii="Arial Narrow" w:eastAsia="Arial Narrow" w:hAnsi="Arial Narrow" w:cs="Arial Narrow"/>
          <w:bCs/>
        </w:rPr>
        <w:t xml:space="preserve">: </w:t>
      </w:r>
      <w:r w:rsidR="00AD4F68" w:rsidRPr="00C447C3">
        <w:rPr>
          <w:rFonts w:ascii="Arial Narrow" w:eastAsia="Arial Narrow" w:hAnsi="Arial Narrow" w:cs="Arial Narrow"/>
          <w:bCs/>
        </w:rPr>
        <w:t>Благотворительный фонд добровольной помощи детям "Владмама"</w:t>
      </w:r>
    </w:p>
    <w:p w14:paraId="015A28A5" w14:textId="6AAB20DD" w:rsidR="00710A5F" w:rsidRPr="00C447C3" w:rsidRDefault="00C447C3" w:rsidP="00C447C3">
      <w:pPr>
        <w:pStyle w:val="1"/>
        <w:rPr>
          <w:rFonts w:ascii="Arial Narrow" w:eastAsia="Arial Narrow" w:hAnsi="Arial Narrow" w:cs="Arial Narrow"/>
          <w:bCs/>
        </w:rPr>
      </w:pPr>
      <w:r w:rsidRPr="00F740CD">
        <w:rPr>
          <w:rFonts w:ascii="Arial Narrow" w:eastAsia="Arial Narrow" w:hAnsi="Arial Narrow" w:cs="Arial Narrow"/>
          <w:b/>
          <w:bCs/>
        </w:rPr>
        <w:t>Проект</w:t>
      </w:r>
      <w:r w:rsidRPr="00C447C3">
        <w:rPr>
          <w:rFonts w:ascii="Arial Narrow" w:eastAsia="Arial Narrow" w:hAnsi="Arial Narrow" w:cs="Arial Narrow"/>
          <w:bCs/>
        </w:rPr>
        <w:t xml:space="preserve">: </w:t>
      </w:r>
      <w:r w:rsidR="00710A5F" w:rsidRPr="00C447C3">
        <w:rPr>
          <w:rFonts w:ascii="Arial Narrow" w:eastAsia="Arial Narrow" w:hAnsi="Arial Narrow" w:cs="Arial Narrow"/>
          <w:bCs/>
        </w:rPr>
        <w:t>Я - личность!" Реализация технологий социальной адаптации, формирования и закрепления навыков самостоятельной жизни детей-сирот и детей, оставшихся без попечения родителей, воспитанников (выпускников) организаций для детей-сирот.</w:t>
      </w:r>
    </w:p>
    <w:p w14:paraId="4053822D" w14:textId="77777777" w:rsidR="00710A5F" w:rsidRPr="00C447C3" w:rsidRDefault="00710A5F" w:rsidP="00AD4F68">
      <w:pPr>
        <w:pStyle w:val="1"/>
        <w:rPr>
          <w:rFonts w:ascii="Arial Narrow" w:eastAsia="Arial Narrow" w:hAnsi="Arial Narrow" w:cs="Arial Narrow"/>
          <w:bCs/>
        </w:rPr>
      </w:pPr>
    </w:p>
    <w:tbl>
      <w:tblPr>
        <w:tblStyle w:val="a3"/>
        <w:tblW w:w="5203" w:type="pct"/>
        <w:tblLayout w:type="fixed"/>
        <w:tblLook w:val="04A0" w:firstRow="1" w:lastRow="0" w:firstColumn="1" w:lastColumn="0" w:noHBand="0" w:noVBand="1"/>
      </w:tblPr>
      <w:tblGrid>
        <w:gridCol w:w="1545"/>
        <w:gridCol w:w="1429"/>
        <w:gridCol w:w="1701"/>
        <w:gridCol w:w="1416"/>
        <w:gridCol w:w="1560"/>
        <w:gridCol w:w="2834"/>
        <w:gridCol w:w="1701"/>
        <w:gridCol w:w="1512"/>
        <w:gridCol w:w="2315"/>
      </w:tblGrid>
      <w:tr w:rsidR="00F740CD" w:rsidRPr="006638D4" w14:paraId="3584DD5B" w14:textId="77777777" w:rsidTr="00794A1A">
        <w:trPr>
          <w:trHeight w:val="699"/>
          <w:tblHeader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8758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Благо-получатель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FB41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Деятельность по программе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E6F8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Непосредственные результаты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A9C2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665F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Краткосрочный Социальный результат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1DC1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6DBF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Среднесрочный социальный результат 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234F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6F54" w14:textId="77777777" w:rsidR="00BE066D" w:rsidRPr="006638D4" w:rsidRDefault="00BE066D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Долгосрочный </w:t>
            </w:r>
          </w:p>
        </w:tc>
      </w:tr>
      <w:tr w:rsidR="00F740CD" w:rsidRPr="006638D4" w14:paraId="1A704BE8" w14:textId="77777777" w:rsidTr="00794A1A">
        <w:trPr>
          <w:trHeight w:val="1301"/>
        </w:trPr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CBEDB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eastAsia="Arial Narrow" w:cstheme="minorHAnsi"/>
                <w:sz w:val="18"/>
                <w:szCs w:val="18"/>
              </w:rPr>
              <w:t>Подростки (дети-сироты и дети, оставшиеся без попечения родителей, воспитываемые в детских учреждениях</w:t>
            </w:r>
            <w:r w:rsidR="00926EF2">
              <w:rPr>
                <w:rFonts w:eastAsia="Arial Narrow" w:cstheme="minorHAnsi"/>
                <w:sz w:val="18"/>
                <w:szCs w:val="18"/>
              </w:rPr>
              <w:t xml:space="preserve"> (ЦССУ)</w:t>
            </w:r>
            <w:r w:rsidRPr="006638D4">
              <w:rPr>
                <w:rFonts w:eastAsia="Arial Narrow" w:cstheme="minorHAnsi"/>
                <w:sz w:val="18"/>
                <w:szCs w:val="18"/>
              </w:rPr>
              <w:t>) в возрасте 12-18 лет.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A2A662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Проведение мероприятий программы «Я – личность»:</w:t>
            </w:r>
          </w:p>
          <w:p w14:paraId="5AD5DABC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  <w:p w14:paraId="59355608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- профориентационные смены «Каникулы с пользой»</w:t>
            </w:r>
          </w:p>
          <w:p w14:paraId="6E3254C8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- выездные мероприятия «Слет лидеров»</w:t>
            </w:r>
          </w:p>
          <w:p w14:paraId="1BEB81BB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- конкурс проектов «Путь и шествие по жизни»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C74BC" w14:textId="777777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257EAD1" w14:textId="065C9472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Мероприятия проведены</w:t>
            </w:r>
          </w:p>
          <w:p w14:paraId="28B78327" w14:textId="232F2950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6350BA1A" w14:textId="777777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34DCAD30" w14:textId="25074111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Подростки приняли участие в мероприятиях программы «Я – личность» 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ECE481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мероприятий, проведенных по программе «Я – личность» общее и по видам мероприятий</w:t>
            </w:r>
            <w:del w:id="0" w:author="Пользователь Windows" w:date="2019-08-28T10:06:00Z">
              <w:r w:rsidRPr="006638D4" w:rsidDel="00F740CD">
                <w:rPr>
                  <w:rFonts w:cstheme="minorHAnsi"/>
                  <w:sz w:val="18"/>
                  <w:szCs w:val="18"/>
                </w:rPr>
                <w:delText>.</w:delText>
              </w:r>
            </w:del>
          </w:p>
          <w:p w14:paraId="6B06E913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  <w:p w14:paraId="0328714C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подростков, принявших участие в программе «Я – личность»</w:t>
            </w:r>
          </w:p>
          <w:p w14:paraId="418F1998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  <w:p w14:paraId="29D5C3C6" w14:textId="75A92AC6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подростков, принявших участие в отдельных видах мероприятий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C44E76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bookmarkStart w:id="1" w:name="_Hlk17361773"/>
            <w:r w:rsidRPr="006638D4">
              <w:rPr>
                <w:rFonts w:cstheme="minorHAnsi"/>
                <w:sz w:val="18"/>
                <w:szCs w:val="18"/>
              </w:rPr>
              <w:t>Повышение уровня развития навыков личной безопасности</w:t>
            </w:r>
            <w:bookmarkEnd w:id="1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2BBF0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и доля подростков, у которых отмечено повышение уровня развития навыков личной безопасности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5C00B" w14:textId="545FDC48" w:rsidR="005A58B6" w:rsidRPr="006638D4" w:rsidRDefault="000C0E46" w:rsidP="00F740CD">
            <w:pPr>
              <w:ind w:left="0"/>
              <w:rPr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Рост </w:t>
            </w:r>
            <w:r w:rsidR="005A58B6">
              <w:rPr>
                <w:rFonts w:cstheme="minorHAnsi"/>
                <w:sz w:val="18"/>
                <w:szCs w:val="18"/>
              </w:rPr>
              <w:t xml:space="preserve">уровня </w:t>
            </w:r>
            <w:r w:rsidRPr="006638D4">
              <w:rPr>
                <w:rFonts w:cstheme="minorHAnsi"/>
                <w:sz w:val="18"/>
                <w:szCs w:val="18"/>
              </w:rPr>
              <w:t xml:space="preserve">готовности к самостоятельной </w:t>
            </w:r>
            <w:r w:rsidR="005A58B6" w:rsidRPr="006638D4">
              <w:rPr>
                <w:sz w:val="18"/>
                <w:szCs w:val="18"/>
              </w:rPr>
              <w:t xml:space="preserve">жизни </w:t>
            </w:r>
            <w:r w:rsidR="005A58B6">
              <w:rPr>
                <w:sz w:val="18"/>
                <w:szCs w:val="18"/>
              </w:rPr>
              <w:t>- они становятся полноценными гражданами, обеспечивающими благополучие общества</w:t>
            </w:r>
          </w:p>
          <w:p w14:paraId="79F0D36E" w14:textId="37C52C3D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C1CDF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и доля подростков, у которых отмечен рост готовности к самостоятельной жизни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1B1AA" w14:textId="194CE8A5" w:rsidR="00C014B6" w:rsidRPr="00DE3598" w:rsidRDefault="00C014B6" w:rsidP="00C014B6">
            <w:pPr>
              <w:ind w:left="0"/>
              <w:rPr>
                <w:color w:val="FF0000"/>
                <w:sz w:val="18"/>
                <w:szCs w:val="18"/>
              </w:rPr>
            </w:pPr>
            <w:r w:rsidRPr="00DE3598">
              <w:rPr>
                <w:color w:val="FF0000"/>
                <w:sz w:val="18"/>
                <w:szCs w:val="18"/>
              </w:rPr>
              <w:t xml:space="preserve">Увеличение доли лиц из числа детей-сирот и детей, оставшихся без попечения родителей, которые </w:t>
            </w:r>
            <w:del w:id="2" w:author="Пользователь Windows" w:date="2019-08-28T10:08:00Z">
              <w:r w:rsidRPr="00DE3598" w:rsidDel="00F740CD">
                <w:rPr>
                  <w:color w:val="FF0000"/>
                  <w:sz w:val="18"/>
                  <w:szCs w:val="18"/>
                </w:rPr>
                <w:delText xml:space="preserve"> </w:delText>
              </w:r>
            </w:del>
            <w:r w:rsidRPr="00DE3598">
              <w:rPr>
                <w:color w:val="FF0000"/>
                <w:sz w:val="18"/>
                <w:szCs w:val="18"/>
              </w:rPr>
              <w:t>стали полноценными гражданами, обеспечивающими благополучие общества</w:t>
            </w:r>
            <w:del w:id="3" w:author="Пользователь Windows" w:date="2019-08-28T10:08:00Z">
              <w:r w:rsidRPr="00DE3598" w:rsidDel="00F740CD">
                <w:rPr>
                  <w:color w:val="FF0000"/>
                  <w:sz w:val="18"/>
                  <w:szCs w:val="18"/>
                </w:rPr>
                <w:delText>.</w:delText>
              </w:r>
            </w:del>
          </w:p>
          <w:p w14:paraId="4B1C5EDE" w14:textId="58195066" w:rsidR="000C0E46" w:rsidRPr="00DE3598" w:rsidRDefault="000C0E46" w:rsidP="00D36118">
            <w:pPr>
              <w:ind w:left="0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F740CD" w:rsidRPr="006638D4" w14:paraId="290C3AD4" w14:textId="77777777" w:rsidTr="00794A1A">
        <w:trPr>
          <w:trHeight w:val="1297"/>
        </w:trPr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CD447" w14:textId="77777777" w:rsidR="000C0E46" w:rsidRPr="006638D4" w:rsidRDefault="000C0E46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088F32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6A3E1E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DDCD47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697D2" w14:textId="0D5E0D03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Повышение уровня развития навыков финансовой и прав</w:t>
            </w:r>
            <w:r w:rsidR="00F740CD">
              <w:rPr>
                <w:rFonts w:cstheme="minorHAnsi"/>
                <w:sz w:val="18"/>
                <w:szCs w:val="18"/>
              </w:rPr>
              <w:t>овой грамотности и безопасности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796EB" w14:textId="4C6EEF1B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и доля подростков, у которых отмечено повышение уровня развития навыков финансовой и прав</w:t>
            </w:r>
            <w:r w:rsidR="00F740CD">
              <w:rPr>
                <w:rFonts w:cstheme="minorHAnsi"/>
                <w:sz w:val="18"/>
                <w:szCs w:val="18"/>
              </w:rPr>
              <w:t>овой грамотности и безопасности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5610E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692BF3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80FA0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266703FF" w14:textId="77777777" w:rsidTr="00794A1A">
        <w:trPr>
          <w:trHeight w:val="1297"/>
        </w:trPr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9985A" w14:textId="77777777" w:rsidR="000C0E46" w:rsidRPr="006638D4" w:rsidRDefault="000C0E46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69D86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25D594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7F5592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0D57" w14:textId="7362DC05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bookmarkStart w:id="4" w:name="_Hlk17361833"/>
            <w:r w:rsidRPr="006638D4">
              <w:rPr>
                <w:rFonts w:cstheme="minorHAnsi"/>
                <w:sz w:val="18"/>
                <w:szCs w:val="18"/>
              </w:rPr>
              <w:t xml:space="preserve">Повышение уровня развития навыков </w:t>
            </w:r>
            <w:r w:rsidR="007607D0" w:rsidRPr="006638D4">
              <w:rPr>
                <w:rFonts w:cstheme="minorHAnsi"/>
                <w:sz w:val="18"/>
                <w:szCs w:val="18"/>
              </w:rPr>
              <w:t>самообслуживания</w:t>
            </w:r>
            <w:bookmarkEnd w:id="4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B962AA" w14:textId="56D7C4A3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Количество и доля подростков, у которых отмечено повышение уровня развития навыков </w:t>
            </w:r>
            <w:r w:rsidR="007607D0" w:rsidRPr="006638D4">
              <w:rPr>
                <w:rFonts w:cstheme="minorHAnsi"/>
                <w:sz w:val="18"/>
                <w:szCs w:val="18"/>
              </w:rPr>
              <w:t>самообслуживания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AFE02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BF5BEF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6A510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7FB9EC72" w14:textId="77777777" w:rsidTr="00794A1A">
        <w:trPr>
          <w:trHeight w:val="1297"/>
        </w:trPr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11156B" w14:textId="77777777" w:rsidR="000C0E46" w:rsidRPr="006638D4" w:rsidRDefault="000C0E46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8428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DEE03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10D01E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E4FC5F" w14:textId="5D63B1E1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bookmarkStart w:id="5" w:name="_Hlk17361879"/>
            <w:r w:rsidRPr="006638D4">
              <w:rPr>
                <w:rFonts w:eastAsia="Arial Narrow" w:cstheme="minorHAnsi"/>
                <w:sz w:val="18"/>
                <w:szCs w:val="18"/>
              </w:rPr>
              <w:t>Повышение уровня развития навыков принятия самостоятельных решений с пониманием последствий их принятия</w:t>
            </w:r>
            <w:bookmarkEnd w:id="5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19627" w14:textId="05EFD8FA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и доля подростков, у которых отмечено п</w:t>
            </w:r>
            <w:r w:rsidRPr="006638D4">
              <w:rPr>
                <w:rFonts w:eastAsia="Arial Narrow" w:cstheme="minorHAnsi"/>
                <w:sz w:val="18"/>
                <w:szCs w:val="18"/>
              </w:rPr>
              <w:t>овышение уровня развития навыков принятия самостоятельных решений с пониманием последствий их принятия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A0A3F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27CF94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533F8D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64B503FA" w14:textId="77777777" w:rsidTr="00794A1A">
        <w:trPr>
          <w:trHeight w:val="841"/>
        </w:trPr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B0C4A8" w14:textId="77777777" w:rsidR="000C0E46" w:rsidRPr="006638D4" w:rsidRDefault="000C0E46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752299" w14:textId="77777777" w:rsidR="000C0E46" w:rsidRPr="006638D4" w:rsidRDefault="000C0E46" w:rsidP="00D36118">
            <w:pPr>
              <w:ind w:left="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CF896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96463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888434" w14:textId="1A79A2F7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bookmarkStart w:id="6" w:name="_Hlk17361894"/>
            <w:r w:rsidRPr="006638D4">
              <w:rPr>
                <w:rFonts w:cstheme="minorHAnsi"/>
                <w:sz w:val="18"/>
                <w:szCs w:val="18"/>
              </w:rPr>
              <w:t xml:space="preserve">Повышение мотивации получения профессии на основе </w:t>
            </w:r>
            <w:r w:rsidR="00F740CD">
              <w:rPr>
                <w:rFonts w:cstheme="minorHAnsi"/>
                <w:sz w:val="18"/>
                <w:szCs w:val="18"/>
              </w:rPr>
              <w:t>собственного выбора</w:t>
            </w:r>
            <w:bookmarkEnd w:id="6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5A5D9" w14:textId="586F6915" w:rsidR="000C0E46" w:rsidRPr="006638D4" w:rsidRDefault="000C0E46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и доля подростков, у которых отмечено повышение мотивации получения профессии</w:t>
            </w:r>
            <w:r w:rsidR="00F740CD">
              <w:rPr>
                <w:rFonts w:cstheme="minorHAnsi"/>
                <w:sz w:val="18"/>
                <w:szCs w:val="18"/>
              </w:rPr>
              <w:t xml:space="preserve"> на основе собственного выбора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86180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B16C74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A68D8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06A89975" w14:textId="77777777" w:rsidTr="00794A1A">
        <w:trPr>
          <w:trHeight w:val="1008"/>
        </w:trPr>
        <w:tc>
          <w:tcPr>
            <w:tcW w:w="482" w:type="pct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F66820A" w14:textId="77777777" w:rsidR="000C0E46" w:rsidRPr="006638D4" w:rsidRDefault="000C0E46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  <w:r w:rsidRPr="006638D4">
              <w:rPr>
                <w:rFonts w:cstheme="minorHAnsi"/>
                <w:color w:val="000000"/>
                <w:sz w:val="18"/>
                <w:szCs w:val="18"/>
              </w:rPr>
              <w:lastRenderedPageBreak/>
              <w:t>Специалисты детских домов, школ-интернатов и иных учреждений, в которых воспитываются дети</w:t>
            </w:r>
            <w:r w:rsidR="00926EF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628B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Семинары и тренинги для специалистов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ADA3F" w14:textId="777777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2D83481B" w14:textId="186B49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Мероприятия проведены</w:t>
            </w:r>
          </w:p>
          <w:p w14:paraId="66EE1B91" w14:textId="777777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5293AA33" w14:textId="77777777" w:rsidR="00AD4F68" w:rsidRDefault="00AD4F68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  <w:p w14:paraId="4CAC4F14" w14:textId="20720E19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Специалисты приняли участие в мероприятиях 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29147" w14:textId="6C8761E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проведенн</w:t>
            </w:r>
            <w:r w:rsidR="00F740CD">
              <w:rPr>
                <w:rFonts w:cstheme="minorHAnsi"/>
                <w:sz w:val="18"/>
                <w:szCs w:val="18"/>
              </w:rPr>
              <w:t>ых мероприятий для специалистов</w:t>
            </w:r>
          </w:p>
          <w:p w14:paraId="256C108F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  <w:p w14:paraId="453DBD4C" w14:textId="20C3D8CD" w:rsidR="000C0E46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специалистов, принявших участие в обучающих мероприятиях</w:t>
            </w:r>
          </w:p>
          <w:p w14:paraId="005BA2B2" w14:textId="77777777" w:rsidR="00AD4F68" w:rsidRDefault="00AD4F68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  <w:p w14:paraId="3DC40787" w14:textId="64FBA89A" w:rsidR="00AD4F68" w:rsidRPr="006638D4" w:rsidRDefault="00AD4F68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Количество специалистов, принявших участие в </w:t>
            </w:r>
            <w:r w:rsidR="00DE3598">
              <w:rPr>
                <w:rFonts w:cstheme="minorHAnsi"/>
                <w:sz w:val="18"/>
                <w:szCs w:val="18"/>
              </w:rPr>
              <w:t xml:space="preserve">педагогической </w:t>
            </w:r>
            <w:r>
              <w:rPr>
                <w:rFonts w:cstheme="minorHAnsi"/>
                <w:sz w:val="18"/>
                <w:szCs w:val="18"/>
              </w:rPr>
              <w:t>конференци</w:t>
            </w:r>
            <w:r w:rsidR="00DE3598">
              <w:rPr>
                <w:rFonts w:cstheme="minorHAnsi"/>
                <w:sz w:val="18"/>
                <w:szCs w:val="18"/>
              </w:rPr>
              <w:t>и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DDDA5" w14:textId="258004EC" w:rsidR="00AD4F68" w:rsidRDefault="000C0E46" w:rsidP="00D36118">
            <w:pPr>
              <w:ind w:left="0"/>
              <w:rPr>
                <w:rFonts w:eastAsia="Arial Narrow" w:cstheme="minorHAnsi"/>
                <w:sz w:val="18"/>
                <w:szCs w:val="18"/>
              </w:rPr>
            </w:pPr>
            <w:bookmarkStart w:id="7" w:name="_Hlk17362273"/>
            <w:r w:rsidRPr="006638D4">
              <w:rPr>
                <w:rFonts w:eastAsia="Arial Narrow" w:cstheme="minorHAnsi"/>
                <w:sz w:val="18"/>
                <w:szCs w:val="18"/>
              </w:rPr>
              <w:t>Специалисты, овладели технологиями, отдельными инструментами подготовки воспитанников к самостоятельной жизни</w:t>
            </w:r>
          </w:p>
          <w:p w14:paraId="11BBEB44" w14:textId="77777777" w:rsidR="00AD4F68" w:rsidRDefault="00AD4F68" w:rsidP="00D36118">
            <w:pPr>
              <w:ind w:left="0"/>
              <w:rPr>
                <w:rFonts w:eastAsia="Arial Narrow" w:cstheme="minorHAnsi"/>
                <w:sz w:val="18"/>
                <w:szCs w:val="18"/>
              </w:rPr>
            </w:pPr>
          </w:p>
          <w:p w14:paraId="2461AE1F" w14:textId="3B499791" w:rsidR="000C0E46" w:rsidRPr="006638D4" w:rsidRDefault="00AD4F68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02B37">
              <w:rPr>
                <w:rFonts w:eastAsia="Arial Narrow" w:cstheme="minorHAnsi"/>
                <w:color w:val="FF0000"/>
                <w:sz w:val="18"/>
                <w:szCs w:val="18"/>
              </w:rPr>
              <w:t xml:space="preserve">Специалисты применяют освоенные инструменты и технологии </w:t>
            </w:r>
            <w:r w:rsidR="00175E76" w:rsidRPr="00602B37">
              <w:rPr>
                <w:rFonts w:eastAsia="Arial Narrow" w:cstheme="minorHAnsi"/>
                <w:color w:val="FF0000"/>
                <w:sz w:val="18"/>
                <w:szCs w:val="18"/>
              </w:rPr>
              <w:t>на практике</w:t>
            </w:r>
            <w:bookmarkEnd w:id="7"/>
          </w:p>
        </w:tc>
        <w:tc>
          <w:tcPr>
            <w:tcW w:w="8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086B0" w14:textId="11487A9B" w:rsidR="000C0E46" w:rsidRDefault="000C0E46" w:rsidP="00D36118">
            <w:pPr>
              <w:ind w:left="0"/>
              <w:rPr>
                <w:rFonts w:eastAsia="Arial Narrow"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 xml:space="preserve">Количество специалистов, прошедших обучение и </w:t>
            </w:r>
            <w:r w:rsidR="00AD4F68">
              <w:rPr>
                <w:rFonts w:cstheme="minorHAnsi"/>
                <w:sz w:val="18"/>
                <w:szCs w:val="18"/>
              </w:rPr>
              <w:t xml:space="preserve">освоивших </w:t>
            </w:r>
            <w:r w:rsidRPr="006638D4">
              <w:rPr>
                <w:rFonts w:cstheme="minorHAnsi"/>
                <w:sz w:val="18"/>
                <w:szCs w:val="18"/>
              </w:rPr>
              <w:t xml:space="preserve">технологии и инструменты подготовки </w:t>
            </w:r>
            <w:r w:rsidRPr="006638D4">
              <w:rPr>
                <w:rFonts w:eastAsia="Arial Narrow" w:cstheme="minorHAnsi"/>
                <w:sz w:val="18"/>
                <w:szCs w:val="18"/>
              </w:rPr>
              <w:t>воспитанников к самостоятельной жизни</w:t>
            </w:r>
          </w:p>
          <w:p w14:paraId="2674F9F7" w14:textId="77777777" w:rsidR="00AD4F68" w:rsidRDefault="00AD4F68" w:rsidP="00D36118">
            <w:pPr>
              <w:ind w:left="0"/>
              <w:rPr>
                <w:rFonts w:eastAsia="Arial Narrow" w:cstheme="minorHAnsi"/>
                <w:color w:val="FF0000"/>
                <w:sz w:val="18"/>
                <w:szCs w:val="18"/>
              </w:rPr>
            </w:pPr>
          </w:p>
          <w:p w14:paraId="52619A33" w14:textId="3322D19B" w:rsidR="00AD4F68" w:rsidRPr="006638D4" w:rsidRDefault="00AD4F68" w:rsidP="00D36118">
            <w:pPr>
              <w:ind w:left="0"/>
              <w:rPr>
                <w:rFonts w:cstheme="minorHAnsi"/>
                <w:color w:val="FF0000"/>
                <w:sz w:val="18"/>
                <w:szCs w:val="18"/>
              </w:rPr>
            </w:pPr>
            <w:r w:rsidRPr="00602B37">
              <w:rPr>
                <w:rFonts w:cstheme="minorHAnsi"/>
                <w:color w:val="FF0000"/>
                <w:sz w:val="18"/>
                <w:szCs w:val="18"/>
              </w:rPr>
              <w:t xml:space="preserve">Количество специалистов, прошедших обучение и применяющих на практике технологии и инструменты подготовки </w:t>
            </w:r>
            <w:r w:rsidRPr="00602B37">
              <w:rPr>
                <w:rFonts w:eastAsia="Arial Narrow" w:cstheme="minorHAnsi"/>
                <w:color w:val="FF0000"/>
                <w:sz w:val="18"/>
                <w:szCs w:val="18"/>
              </w:rPr>
              <w:t>воспитанников к самостоятельной жизни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5868D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E7718B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FB9C51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7D89E781" w14:textId="77777777" w:rsidTr="00794A1A">
        <w:trPr>
          <w:trHeight w:val="1008"/>
        </w:trPr>
        <w:tc>
          <w:tcPr>
            <w:tcW w:w="482" w:type="pct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13E2AB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055" w14:textId="6F04EA5E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Педагогическ</w:t>
            </w:r>
            <w:r w:rsidR="00DE3598">
              <w:rPr>
                <w:rFonts w:cstheme="minorHAnsi"/>
                <w:sz w:val="18"/>
                <w:szCs w:val="18"/>
              </w:rPr>
              <w:t>ая</w:t>
            </w:r>
            <w:r w:rsidRPr="006638D4">
              <w:rPr>
                <w:rFonts w:cstheme="minorHAnsi"/>
                <w:sz w:val="18"/>
                <w:szCs w:val="18"/>
              </w:rPr>
              <w:t xml:space="preserve"> конференци</w:t>
            </w:r>
            <w:r w:rsidR="00DE3598">
              <w:rPr>
                <w:rFonts w:cstheme="minorHAnsi"/>
                <w:sz w:val="18"/>
                <w:szCs w:val="18"/>
              </w:rPr>
              <w:t>я</w:t>
            </w:r>
          </w:p>
        </w:tc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8F25" w14:textId="77777777" w:rsidR="000C0E46" w:rsidRPr="006638D4" w:rsidRDefault="000C0E46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585C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3B4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6F4D" w14:textId="77777777" w:rsidR="000C0E46" w:rsidRPr="006638D4" w:rsidRDefault="000C0E46" w:rsidP="00D36118">
            <w:pPr>
              <w:ind w:left="0"/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536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30D8" w14:textId="77777777" w:rsidR="000C0E46" w:rsidRPr="006638D4" w:rsidRDefault="000C0E46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BBD291" w14:textId="77777777" w:rsidR="000C0E46" w:rsidRPr="006638D4" w:rsidRDefault="000C0E46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  <w:tr w:rsidR="00F740CD" w:rsidRPr="006638D4" w14:paraId="2312FA2F" w14:textId="77777777" w:rsidTr="00794A1A">
        <w:trPr>
          <w:trHeight w:val="400"/>
        </w:trPr>
        <w:tc>
          <w:tcPr>
            <w:tcW w:w="48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83301B" w14:textId="77777777" w:rsidR="002574B2" w:rsidRPr="006638D4" w:rsidRDefault="002574B2" w:rsidP="00D36118">
            <w:pPr>
              <w:ind w:left="0"/>
              <w:jc w:val="center"/>
              <w:rPr>
                <w:rFonts w:eastAsia="Arial Narrow" w:cstheme="minorHAnsi"/>
                <w:sz w:val="18"/>
                <w:szCs w:val="18"/>
              </w:rPr>
            </w:pPr>
            <w:r w:rsidRPr="006638D4">
              <w:rPr>
                <w:rFonts w:eastAsia="Arial Narrow" w:cstheme="minorHAnsi"/>
                <w:sz w:val="18"/>
                <w:szCs w:val="18"/>
              </w:rPr>
              <w:t>«Выпускники»: молодые взрослые в возрасте от 18 до 23 лет – выпускники детских учреждений; молодые взрослые</w:t>
            </w:r>
            <w:r w:rsidR="007607D0" w:rsidRPr="006638D4">
              <w:rPr>
                <w:rFonts w:eastAsia="Arial Narrow" w:cstheme="minorHAnsi"/>
                <w:sz w:val="18"/>
                <w:szCs w:val="18"/>
              </w:rPr>
              <w:t>,</w:t>
            </w:r>
            <w:r w:rsidRPr="006638D4">
              <w:rPr>
                <w:rFonts w:eastAsia="Arial Narrow" w:cstheme="minorHAnsi"/>
                <w:sz w:val="18"/>
                <w:szCs w:val="18"/>
              </w:rPr>
              <w:t xml:space="preserve"> в отношении которых прекращена опека (попечительство) в замещающей семье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598A" w14:textId="77777777" w:rsidR="002574B2" w:rsidRPr="006638D4" w:rsidRDefault="002574B2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Индивидуальное сопровождение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0C41" w14:textId="77777777" w:rsidR="002574B2" w:rsidRPr="006638D4" w:rsidRDefault="002574B2" w:rsidP="00D36118">
            <w:pPr>
              <w:ind w:left="0"/>
              <w:jc w:val="center"/>
              <w:rPr>
                <w:rFonts w:cstheme="minorHAnsi"/>
                <w:sz w:val="18"/>
                <w:szCs w:val="18"/>
              </w:rPr>
            </w:pPr>
            <w:bookmarkStart w:id="8" w:name="_Hlk17362069"/>
            <w:r w:rsidRPr="006638D4">
              <w:rPr>
                <w:rFonts w:cstheme="minorHAnsi"/>
                <w:sz w:val="18"/>
                <w:szCs w:val="18"/>
              </w:rPr>
              <w:t>«Выпускники» получили услуги в необходимом объеме</w:t>
            </w:r>
            <w:bookmarkEnd w:id="8"/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DCAE" w14:textId="39F9415F" w:rsidR="002574B2" w:rsidRPr="006638D4" w:rsidRDefault="002574B2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Количество «</w:t>
            </w:r>
            <w:r w:rsidR="00F740CD">
              <w:rPr>
                <w:rFonts w:cstheme="minorHAnsi"/>
                <w:sz w:val="18"/>
                <w:szCs w:val="18"/>
              </w:rPr>
              <w:t>выпускников», получивших услуги</w:t>
            </w:r>
          </w:p>
          <w:p w14:paraId="0DADA222" w14:textId="77777777" w:rsidR="002574B2" w:rsidRPr="006638D4" w:rsidRDefault="002574B2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  <w:p w14:paraId="59319831" w14:textId="01C996AA" w:rsidR="002574B2" w:rsidRPr="006638D4" w:rsidRDefault="002574B2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cstheme="minorHAnsi"/>
                <w:sz w:val="18"/>
                <w:szCs w:val="18"/>
              </w:rPr>
              <w:t>Количест</w:t>
            </w:r>
            <w:r w:rsidR="00F740CD">
              <w:rPr>
                <w:rFonts w:cstheme="minorHAnsi"/>
                <w:sz w:val="18"/>
                <w:szCs w:val="18"/>
              </w:rPr>
              <w:t>во услуг, оказанных выпускникам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6ABA" w14:textId="35C47334" w:rsidR="002574B2" w:rsidRPr="006638D4" w:rsidRDefault="002574B2" w:rsidP="00F740CD">
            <w:pPr>
              <w:ind w:left="0"/>
              <w:rPr>
                <w:rFonts w:cstheme="minorHAnsi"/>
                <w:sz w:val="18"/>
                <w:szCs w:val="18"/>
              </w:rPr>
            </w:pPr>
            <w:r w:rsidRPr="006638D4">
              <w:rPr>
                <w:rFonts w:eastAsia="Arial Narrow" w:cstheme="minorHAnsi"/>
                <w:sz w:val="18"/>
                <w:szCs w:val="18"/>
              </w:rPr>
              <w:t>Повышение уровня развития навыков принятия самостоятельных решений с пониманием последствий их принятия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3855" w14:textId="3B607CA5" w:rsidR="002574B2" w:rsidRPr="006638D4" w:rsidRDefault="002574B2" w:rsidP="00D36118">
            <w:pPr>
              <w:ind w:left="0"/>
              <w:rPr>
                <w:rFonts w:cstheme="minorHAnsi"/>
                <w:color w:val="FF0000"/>
                <w:sz w:val="18"/>
                <w:szCs w:val="18"/>
              </w:rPr>
            </w:pPr>
            <w:r w:rsidRPr="006638D4">
              <w:rPr>
                <w:rFonts w:eastAsia="Arial Narrow" w:cstheme="minorHAnsi"/>
                <w:sz w:val="18"/>
                <w:szCs w:val="18"/>
              </w:rPr>
              <w:t>Количество «выпускников», прин</w:t>
            </w:r>
            <w:r w:rsidR="00064D41">
              <w:rPr>
                <w:rFonts w:eastAsia="Arial Narrow" w:cstheme="minorHAnsi"/>
                <w:sz w:val="18"/>
                <w:szCs w:val="18"/>
              </w:rPr>
              <w:t>имающих</w:t>
            </w:r>
            <w:r w:rsidRPr="006638D4">
              <w:rPr>
                <w:rFonts w:eastAsia="Arial Narrow" w:cstheme="minorHAnsi"/>
                <w:sz w:val="18"/>
                <w:szCs w:val="18"/>
              </w:rPr>
              <w:t xml:space="preserve"> самостоятельн</w:t>
            </w:r>
            <w:r w:rsidR="00064D41">
              <w:rPr>
                <w:rFonts w:eastAsia="Arial Narrow" w:cstheme="minorHAnsi"/>
                <w:sz w:val="18"/>
                <w:szCs w:val="18"/>
              </w:rPr>
              <w:t>ые</w:t>
            </w:r>
            <w:r w:rsidRPr="006638D4">
              <w:rPr>
                <w:rFonts w:eastAsia="Arial Narrow" w:cstheme="minorHAnsi"/>
                <w:sz w:val="18"/>
                <w:szCs w:val="18"/>
              </w:rPr>
              <w:t xml:space="preserve"> решени</w:t>
            </w:r>
            <w:r w:rsidR="00064D41">
              <w:rPr>
                <w:rFonts w:eastAsia="Arial Narrow" w:cstheme="minorHAnsi"/>
                <w:sz w:val="18"/>
                <w:szCs w:val="18"/>
              </w:rPr>
              <w:t>я с пониманием последствий их принятия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21E" w14:textId="77777777" w:rsidR="002574B2" w:rsidRPr="006638D4" w:rsidRDefault="002574B2" w:rsidP="00D36118">
            <w:pPr>
              <w:ind w:left="0"/>
              <w:rPr>
                <w:rFonts w:cstheme="minorHAnsi"/>
                <w:sz w:val="18"/>
                <w:szCs w:val="18"/>
              </w:rPr>
            </w:pPr>
            <w:bookmarkStart w:id="9" w:name="_Hlk17361556"/>
            <w:r w:rsidRPr="00DE3598">
              <w:rPr>
                <w:rFonts w:cstheme="minorHAnsi"/>
                <w:color w:val="FF0000"/>
                <w:sz w:val="18"/>
                <w:szCs w:val="18"/>
              </w:rPr>
              <w:t>«Выпускники» ведут самостоятельный образ жизни без проявлений социальной дезадаптации</w:t>
            </w:r>
            <w:bookmarkEnd w:id="9"/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C1E0" w14:textId="552109A3" w:rsidR="002574B2" w:rsidRPr="006638D4" w:rsidRDefault="002574B2" w:rsidP="00D36118">
            <w:pPr>
              <w:ind w:left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E3598">
              <w:rPr>
                <w:rFonts w:cstheme="minorHAnsi"/>
                <w:color w:val="FF0000"/>
                <w:sz w:val="18"/>
                <w:szCs w:val="18"/>
              </w:rPr>
              <w:t>Количество и доля «выпускников»</w:t>
            </w:r>
            <w:r w:rsidR="00560D6B" w:rsidRPr="00DE3598">
              <w:rPr>
                <w:rFonts w:cstheme="minorHAnsi"/>
                <w:color w:val="FF0000"/>
                <w:sz w:val="18"/>
                <w:szCs w:val="18"/>
              </w:rPr>
              <w:t>,</w:t>
            </w:r>
            <w:r w:rsidRPr="00DE3598">
              <w:rPr>
                <w:rFonts w:cstheme="minorHAnsi"/>
                <w:color w:val="FF0000"/>
                <w:sz w:val="18"/>
                <w:szCs w:val="18"/>
              </w:rPr>
              <w:t xml:space="preserve"> не имеющих проявлений социальной дезадаптации.</w:t>
            </w:r>
          </w:p>
        </w:tc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7436" w14:textId="77777777" w:rsidR="002574B2" w:rsidRPr="006638D4" w:rsidRDefault="002574B2" w:rsidP="00D36118">
            <w:pPr>
              <w:ind w:left="0"/>
              <w:rPr>
                <w:rFonts w:cstheme="minorHAnsi"/>
                <w:sz w:val="18"/>
                <w:szCs w:val="18"/>
              </w:rPr>
            </w:pPr>
          </w:p>
        </w:tc>
      </w:tr>
    </w:tbl>
    <w:p w14:paraId="2A14AA41" w14:textId="77777777" w:rsidR="00E67903" w:rsidRPr="006638D4" w:rsidRDefault="00E67903">
      <w:pPr>
        <w:rPr>
          <w:rFonts w:cstheme="minorHAnsi"/>
          <w:sz w:val="18"/>
          <w:szCs w:val="18"/>
        </w:rPr>
      </w:pPr>
    </w:p>
    <w:p w14:paraId="20EDB19A" w14:textId="77777777" w:rsidR="007E19E9" w:rsidRDefault="007E19E9">
      <w:pPr>
        <w:spacing w:after="160" w:line="259" w:lineRule="auto"/>
        <w:ind w:left="0"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5D43688" w14:textId="37E9D719" w:rsidR="0022406F" w:rsidRPr="006638D4" w:rsidRDefault="007607D0">
      <w:pPr>
        <w:rPr>
          <w:rFonts w:cstheme="minorHAnsi"/>
          <w:sz w:val="18"/>
          <w:szCs w:val="18"/>
        </w:rPr>
      </w:pPr>
      <w:r w:rsidRPr="006638D4">
        <w:rPr>
          <w:rFonts w:cstheme="minorHAnsi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4ADC8" wp14:editId="6BCE11E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397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F7AD" w14:textId="4C8455C6" w:rsidR="007607D0" w:rsidRPr="0053226E" w:rsidRDefault="00C014B6" w:rsidP="00F740CD">
                            <w:pPr>
                              <w:ind w:left="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Увеличение доли лиц из числа детей-сирот и детей, оставшихся без попечения родителей, которые </w:t>
                            </w:r>
                            <w:r w:rsidR="007607D0" w:rsidRPr="0053226E">
                              <w:rPr>
                                <w:color w:val="0070C0"/>
                                <w:sz w:val="18"/>
                                <w:szCs w:val="18"/>
                              </w:rPr>
                              <w:t>стали полноценными гражданами, обеспечивающими благополучие общества.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B4AD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">
                <v:stroke dashstyle="longDash"/>
                <v:textbox style="mso-fit-shape-to-text:t">
                  <w:txbxContent>
                    <w:p w14:paraId="5CB8F7AD" w14:textId="4C8455C6" w:rsidR="007607D0" w:rsidRPr="0053226E" w:rsidRDefault="00C014B6" w:rsidP="00F740CD">
                      <w:pPr>
                        <w:ind w:left="0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Увеличение доли лиц из числа детей-сирот и детей, оставшихся без попечения родителей, которые </w:t>
                      </w:r>
                      <w:r w:rsidR="007607D0" w:rsidRPr="0053226E">
                        <w:rPr>
                          <w:color w:val="0070C0"/>
                          <w:sz w:val="18"/>
                          <w:szCs w:val="18"/>
                        </w:rPr>
                        <w:t>стали полноценными гражданами, обеспечивающими благополучие общества.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36990" w14:textId="585AD02E" w:rsidR="0053226E" w:rsidRPr="00064D41" w:rsidRDefault="00064D41" w:rsidP="0053226E">
      <w:pPr>
        <w:rPr>
          <w:rFonts w:cstheme="minorHAnsi"/>
          <w:sz w:val="18"/>
          <w:szCs w:val="18"/>
        </w:rPr>
      </w:pPr>
      <w:r w:rsidRPr="00064D41">
        <w:rPr>
          <w:rFonts w:cstheme="minorHAnsi"/>
          <w:sz w:val="18"/>
          <w:szCs w:val="18"/>
        </w:rPr>
        <w:t xml:space="preserve"> </w:t>
      </w:r>
    </w:p>
    <w:p w14:paraId="59D5915A" w14:textId="7F016FD5" w:rsidR="0053226E" w:rsidRPr="006638D4" w:rsidRDefault="0053226E" w:rsidP="0053226E">
      <w:pPr>
        <w:rPr>
          <w:rFonts w:cstheme="minorHAnsi"/>
          <w:sz w:val="18"/>
          <w:szCs w:val="18"/>
        </w:rPr>
      </w:pPr>
    </w:p>
    <w:p w14:paraId="42A7F41F" w14:textId="77777777" w:rsidR="0053226E" w:rsidRPr="006638D4" w:rsidRDefault="0053226E" w:rsidP="0053226E">
      <w:pPr>
        <w:rPr>
          <w:rFonts w:cstheme="minorHAnsi"/>
          <w:sz w:val="18"/>
          <w:szCs w:val="18"/>
        </w:rPr>
      </w:pPr>
    </w:p>
    <w:p w14:paraId="5B562AFE" w14:textId="38689288" w:rsidR="007607D0" w:rsidRDefault="005D4F31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864ECB" wp14:editId="5789A52D">
                <wp:simplePos x="0" y="0"/>
                <wp:positionH relativeFrom="column">
                  <wp:posOffset>3223260</wp:posOffset>
                </wp:positionH>
                <wp:positionV relativeFrom="paragraph">
                  <wp:posOffset>45720</wp:posOffset>
                </wp:positionV>
                <wp:extent cx="1253490" cy="659130"/>
                <wp:effectExtent l="0" t="38100" r="60960" b="2667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90" cy="659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41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8" o:spid="_x0000_s1026" type="#_x0000_t32" style="position:absolute;margin-left:253.8pt;margin-top:3.6pt;width:98.7pt;height:51.9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928A9C" wp14:editId="4EDC65A7">
                <wp:simplePos x="0" y="0"/>
                <wp:positionH relativeFrom="column">
                  <wp:posOffset>4682490</wp:posOffset>
                </wp:positionH>
                <wp:positionV relativeFrom="paragraph">
                  <wp:posOffset>53340</wp:posOffset>
                </wp:positionV>
                <wp:extent cx="1329690" cy="590550"/>
                <wp:effectExtent l="38100" t="38100" r="22860" b="190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69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F1BA" id="Прямая со стрелкой 207" o:spid="_x0000_s1026" type="#_x0000_t32" style="position:absolute;margin-left:368.7pt;margin-top:4.2pt;width:104.7pt;height:46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</w:p>
    <w:p w14:paraId="67B4EF3B" w14:textId="77777777" w:rsidR="0053226E" w:rsidRPr="006638D4" w:rsidRDefault="0053226E">
      <w:pPr>
        <w:rPr>
          <w:rFonts w:cstheme="minorHAnsi"/>
          <w:sz w:val="18"/>
          <w:szCs w:val="18"/>
        </w:rPr>
      </w:pPr>
    </w:p>
    <w:p w14:paraId="13BC3C9A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376D89C2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004A9898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48CCACC6" w14:textId="77777777" w:rsidR="007607D0" w:rsidRPr="006638D4" w:rsidRDefault="007938C9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348F7B" wp14:editId="13715D65">
                <wp:simplePos x="0" y="0"/>
                <wp:positionH relativeFrom="margin">
                  <wp:posOffset>4118610</wp:posOffset>
                </wp:positionH>
                <wp:positionV relativeFrom="paragraph">
                  <wp:posOffset>117475</wp:posOffset>
                </wp:positionV>
                <wp:extent cx="998220" cy="45719"/>
                <wp:effectExtent l="0" t="38100" r="49530" b="8826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1C70" id="Прямая со стрелкой 206" o:spid="_x0000_s1026" type="#_x0000_t32" style="position:absolute;margin-left:324.3pt;margin-top:9.25pt;width:78.6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607D0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189AF8" wp14:editId="2CD93A90">
                <wp:simplePos x="0" y="0"/>
                <wp:positionH relativeFrom="column">
                  <wp:posOffset>398145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1397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F966C" w14:textId="0BDB7C80" w:rsidR="007607D0" w:rsidRPr="00C7460A" w:rsidRDefault="007607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460A">
                              <w:rPr>
                                <w:sz w:val="18"/>
                                <w:szCs w:val="18"/>
                              </w:rPr>
                              <w:t xml:space="preserve">Рост </w:t>
                            </w:r>
                            <w:r w:rsidR="005A58B6" w:rsidRPr="00C7460A">
                              <w:rPr>
                                <w:sz w:val="18"/>
                                <w:szCs w:val="18"/>
                              </w:rPr>
                              <w:t xml:space="preserve">уровня </w:t>
                            </w:r>
                            <w:r w:rsidRPr="00C7460A">
                              <w:rPr>
                                <w:sz w:val="18"/>
                                <w:szCs w:val="18"/>
                              </w:rPr>
                              <w:t xml:space="preserve">готовности </w:t>
                            </w:r>
                            <w:r w:rsidR="005A58B6" w:rsidRPr="00C7460A">
                              <w:rPr>
                                <w:sz w:val="18"/>
                                <w:szCs w:val="18"/>
                              </w:rPr>
                              <w:t xml:space="preserve">детей </w:t>
                            </w:r>
                            <w:r w:rsidRPr="00C7460A">
                              <w:rPr>
                                <w:sz w:val="18"/>
                                <w:szCs w:val="18"/>
                              </w:rPr>
                              <w:t xml:space="preserve">к самостоятельной жизни </w:t>
                            </w:r>
                            <w:r w:rsidR="005A58B6" w:rsidRPr="00C7460A">
                              <w:rPr>
                                <w:sz w:val="18"/>
                                <w:szCs w:val="18"/>
                              </w:rPr>
                              <w:t>- они становятся полноценными гражданами, обеспечивающими благополучие общества</w:t>
                            </w:r>
                          </w:p>
                          <w:p w14:paraId="231E3731" w14:textId="77777777" w:rsidR="005A58B6" w:rsidRDefault="005A58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189AF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.35pt;margin-top: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" strokecolor="#00b050">
                <v:textbox style="mso-fit-shape-to-text:t">
                  <w:txbxContent>
                    <w:p w14:paraId="604F966C" w14:textId="0BDB7C80" w:rsidR="007607D0" w:rsidRPr="00C7460A" w:rsidRDefault="007607D0">
                      <w:pPr>
                        <w:rPr>
                          <w:sz w:val="18"/>
                          <w:szCs w:val="18"/>
                        </w:rPr>
                      </w:pPr>
                      <w:r w:rsidRPr="00C7460A">
                        <w:rPr>
                          <w:sz w:val="18"/>
                          <w:szCs w:val="18"/>
                        </w:rPr>
                        <w:t xml:space="preserve">Рост </w:t>
                      </w:r>
                      <w:r w:rsidR="005A58B6" w:rsidRPr="00C7460A">
                        <w:rPr>
                          <w:sz w:val="18"/>
                          <w:szCs w:val="18"/>
                        </w:rPr>
                        <w:t xml:space="preserve">уровня </w:t>
                      </w:r>
                      <w:r w:rsidRPr="00C7460A">
                        <w:rPr>
                          <w:sz w:val="18"/>
                          <w:szCs w:val="18"/>
                        </w:rPr>
                        <w:t xml:space="preserve">готовности </w:t>
                      </w:r>
                      <w:r w:rsidR="005A58B6" w:rsidRPr="00C7460A">
                        <w:rPr>
                          <w:sz w:val="18"/>
                          <w:szCs w:val="18"/>
                        </w:rPr>
                        <w:t xml:space="preserve">детей </w:t>
                      </w:r>
                      <w:r w:rsidRPr="00C7460A">
                        <w:rPr>
                          <w:sz w:val="18"/>
                          <w:szCs w:val="18"/>
                        </w:rPr>
                        <w:t xml:space="preserve">к самостоятельной жизни </w:t>
                      </w:r>
                      <w:r w:rsidR="005A58B6" w:rsidRPr="00C7460A">
                        <w:rPr>
                          <w:sz w:val="18"/>
                          <w:szCs w:val="18"/>
                        </w:rPr>
                        <w:t>- они становятся полноценными гражданами, обеспечивающими благополучие общества</w:t>
                      </w:r>
                    </w:p>
                    <w:p w14:paraId="231E3731" w14:textId="77777777" w:rsidR="005A58B6" w:rsidRDefault="005A58B6"/>
                  </w:txbxContent>
                </v:textbox>
                <w10:wrap type="square"/>
              </v:shape>
            </w:pict>
          </mc:Fallback>
        </mc:AlternateContent>
      </w:r>
      <w:r w:rsidR="007607D0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5A1AE9" wp14:editId="5B92BC63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2360930" cy="464820"/>
                <wp:effectExtent l="0" t="0" r="1397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D9F5" w14:textId="77777777" w:rsidR="007607D0" w:rsidRDefault="007607D0" w:rsidP="00F740CD">
                            <w:pPr>
                              <w:ind w:left="0"/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«Выпускники» ведут самостоятельный образ жизни без проявлений социальной дезадаптации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1AE9" id="_x0000_s1028" type="#_x0000_t202" style="position:absolute;left:0;text-align:left;margin-left:406.5pt;margin-top:.85pt;width:185.9pt;height:3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">
                <v:stroke dashstyle="longDash"/>
                <v:textbox>
                  <w:txbxContent>
                    <w:p w14:paraId="1359D9F5" w14:textId="77777777" w:rsidR="007607D0" w:rsidRDefault="007607D0" w:rsidP="00F740CD">
                      <w:pPr>
                        <w:ind w:left="0"/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«Выпускники» ведут самостоятельный образ жизни без проявлений социальной дезадаптации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D128D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638DA5A7" w14:textId="77777777" w:rsidR="007607D0" w:rsidRPr="006638D4" w:rsidRDefault="007938C9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B924CB" wp14:editId="54C54B59">
                <wp:simplePos x="0" y="0"/>
                <wp:positionH relativeFrom="column">
                  <wp:posOffset>467996</wp:posOffset>
                </wp:positionH>
                <wp:positionV relativeFrom="paragraph">
                  <wp:posOffset>135890</wp:posOffset>
                </wp:positionV>
                <wp:extent cx="45719" cy="1920240"/>
                <wp:effectExtent l="38100" t="38100" r="69215" b="2286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20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C0C5" id="Прямая со стрелкой 198" o:spid="_x0000_s1026" type="#_x0000_t32" style="position:absolute;margin-left:36.85pt;margin-top:10.7pt;width:3.6pt;height:151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4C18F061" w14:textId="77777777" w:rsidR="007607D0" w:rsidRPr="006638D4" w:rsidRDefault="007938C9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E879BD" wp14:editId="04930A6D">
                <wp:simplePos x="0" y="0"/>
                <wp:positionH relativeFrom="column">
                  <wp:posOffset>8237220</wp:posOffset>
                </wp:positionH>
                <wp:positionV relativeFrom="paragraph">
                  <wp:posOffset>64770</wp:posOffset>
                </wp:positionV>
                <wp:extent cx="45719" cy="506730"/>
                <wp:effectExtent l="38100" t="38100" r="50165" b="2667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6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9EA2" id="Прямая со стрелкой 205" o:spid="_x0000_s1026" type="#_x0000_t32" style="position:absolute;margin-left:648.6pt;margin-top:5.1pt;width:3.6pt;height:39.9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03A502" wp14:editId="5EDDF40C">
                <wp:simplePos x="0" y="0"/>
                <wp:positionH relativeFrom="column">
                  <wp:posOffset>3729990</wp:posOffset>
                </wp:positionH>
                <wp:positionV relativeFrom="paragraph">
                  <wp:posOffset>3810</wp:posOffset>
                </wp:positionV>
                <wp:extent cx="3524250" cy="567690"/>
                <wp:effectExtent l="38100" t="57150" r="19050" b="2286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0" cy="5676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8273" id="Прямая со стрелкой 204" o:spid="_x0000_s1026" type="#_x0000_t32" style="position:absolute;margin-left:293.7pt;margin-top:.3pt;width:277.5pt;height:44.7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E864A7" wp14:editId="056A0A8D">
                <wp:simplePos x="0" y="0"/>
                <wp:positionH relativeFrom="column">
                  <wp:posOffset>3326130</wp:posOffset>
                </wp:positionH>
                <wp:positionV relativeFrom="paragraph">
                  <wp:posOffset>41910</wp:posOffset>
                </wp:positionV>
                <wp:extent cx="941070" cy="521970"/>
                <wp:effectExtent l="38100" t="38100" r="3048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070" cy="5219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3F72" id="Прямая со стрелкой 202" o:spid="_x0000_s1026" type="#_x0000_t32" style="position:absolute;margin-left:261.9pt;margin-top:3.3pt;width:74.1pt;height:41.1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237952" wp14:editId="7BF21E2B">
                <wp:simplePos x="0" y="0"/>
                <wp:positionH relativeFrom="column">
                  <wp:posOffset>3928110</wp:posOffset>
                </wp:positionH>
                <wp:positionV relativeFrom="paragraph">
                  <wp:posOffset>19050</wp:posOffset>
                </wp:positionV>
                <wp:extent cx="2030730" cy="552450"/>
                <wp:effectExtent l="38100" t="57150" r="26670" b="190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73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EE61" id="Прямая со стрелкой 203" o:spid="_x0000_s1026" type="#_x0000_t32" style="position:absolute;margin-left:309.3pt;margin-top:1.5pt;width:159.9pt;height:43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7C6098" wp14:editId="48925C31">
                <wp:simplePos x="0" y="0"/>
                <wp:positionH relativeFrom="column">
                  <wp:posOffset>2556510</wp:posOffset>
                </wp:positionH>
                <wp:positionV relativeFrom="paragraph">
                  <wp:posOffset>41910</wp:posOffset>
                </wp:positionV>
                <wp:extent cx="758190" cy="529590"/>
                <wp:effectExtent l="38100" t="38100" r="22860" b="228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190" cy="5295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8976" id="Прямая со стрелкой 201" o:spid="_x0000_s1026" type="#_x0000_t32" style="position:absolute;margin-left:201.3pt;margin-top:3.3pt;width:59.7pt;height:41.7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7ADC0" wp14:editId="20017272">
                <wp:simplePos x="0" y="0"/>
                <wp:positionH relativeFrom="column">
                  <wp:posOffset>1215390</wp:posOffset>
                </wp:positionH>
                <wp:positionV relativeFrom="paragraph">
                  <wp:posOffset>26670</wp:posOffset>
                </wp:positionV>
                <wp:extent cx="590550" cy="544830"/>
                <wp:effectExtent l="38100" t="38100" r="19050" b="2667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544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CD3B" id="Прямая со стрелкой 200" o:spid="_x0000_s1026" type="#_x0000_t32" style="position:absolute;margin-left:95.7pt;margin-top:2.1pt;width:46.5pt;height:42.9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05521" wp14:editId="261ECB66">
                <wp:simplePos x="0" y="0"/>
                <wp:positionH relativeFrom="column">
                  <wp:posOffset>8743950</wp:posOffset>
                </wp:positionH>
                <wp:positionV relativeFrom="paragraph">
                  <wp:posOffset>72390</wp:posOffset>
                </wp:positionV>
                <wp:extent cx="45719" cy="2324100"/>
                <wp:effectExtent l="76200" t="38100" r="50165" b="190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4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D98B" id="Прямая со стрелкой 199" o:spid="_x0000_s1026" type="#_x0000_t32" style="position:absolute;margin-left:688.5pt;margin-top:5.7pt;width:3.6pt;height:183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</w:p>
    <w:p w14:paraId="73CA849D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3B4E70E6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4B4DF6C1" w14:textId="77777777" w:rsidR="007607D0" w:rsidRPr="006638D4" w:rsidRDefault="007607D0">
      <w:pPr>
        <w:rPr>
          <w:rFonts w:cstheme="minorHAnsi"/>
          <w:sz w:val="18"/>
          <w:szCs w:val="18"/>
        </w:rPr>
      </w:pPr>
    </w:p>
    <w:p w14:paraId="090023BB" w14:textId="77777777" w:rsidR="007607D0" w:rsidRPr="006638D4" w:rsidRDefault="00175E76">
      <w:pPr>
        <w:rPr>
          <w:rFonts w:cstheme="minorHAnsi"/>
          <w:sz w:val="18"/>
          <w:szCs w:val="18"/>
        </w:rPr>
      </w:pP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6DDE00" wp14:editId="3FEA6697">
                <wp:simplePos x="0" y="0"/>
                <wp:positionH relativeFrom="column">
                  <wp:posOffset>7235190</wp:posOffset>
                </wp:positionH>
                <wp:positionV relativeFrom="paragraph">
                  <wp:posOffset>9525</wp:posOffset>
                </wp:positionV>
                <wp:extent cx="1424940" cy="1404620"/>
                <wp:effectExtent l="0" t="0" r="22860" b="146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2472" w14:textId="77777777" w:rsidR="007607D0" w:rsidRPr="00E67903" w:rsidRDefault="007607D0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67903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>Повышение уровня развития навыков принятия самостоятельных решений с  пониманием последствий их принятия</w:t>
                            </w:r>
                          </w:p>
                          <w:p w14:paraId="65090F64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DDE00" id="_x0000_s1029" type="#_x0000_t202" style="position:absolute;left:0;text-align:left;margin-left:569.7pt;margin-top:.75pt;width:112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">
                <v:textbox style="mso-fit-shape-to-text:t">
                  <w:txbxContent>
                    <w:p w14:paraId="423E2472" w14:textId="77777777" w:rsidR="007607D0" w:rsidRPr="00E67903" w:rsidRDefault="007607D0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67903">
                        <w:rPr>
                          <w:rFonts w:eastAsia="Arial Narrow" w:cstheme="minorHAnsi"/>
                          <w:sz w:val="18"/>
                          <w:szCs w:val="18"/>
                        </w:rPr>
                        <w:t>Повышение уровня развития навыков принятия самостоятельных решений с  пониманием последствий их принятия</w:t>
                      </w:r>
                    </w:p>
                    <w:p w14:paraId="65090F64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6E785D" wp14:editId="0F0C4288">
                <wp:simplePos x="0" y="0"/>
                <wp:positionH relativeFrom="column">
                  <wp:posOffset>605790</wp:posOffset>
                </wp:positionH>
                <wp:positionV relativeFrom="paragraph">
                  <wp:posOffset>73660</wp:posOffset>
                </wp:positionV>
                <wp:extent cx="1424940" cy="1066800"/>
                <wp:effectExtent l="0" t="0" r="2286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1A32" w14:textId="77777777" w:rsidR="007607D0" w:rsidRDefault="007607D0" w:rsidP="007607D0">
                            <w:pPr>
                              <w:ind w:left="0"/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Повышение уровня развития навыков личной безопасности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785D" id="_x0000_s1030" type="#_x0000_t202" style="position:absolute;left:0;text-align:left;margin-left:47.7pt;margin-top:5.8pt;width:112.2pt;height: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">
                <v:textbox>
                  <w:txbxContent>
                    <w:p w14:paraId="4C5D1A32" w14:textId="77777777" w:rsidR="007607D0" w:rsidRDefault="007607D0" w:rsidP="007607D0">
                      <w:pPr>
                        <w:ind w:left="0"/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Повышение уровня развития навыков личной безопасности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611E77" wp14:editId="7CDAAADF">
                <wp:simplePos x="0" y="0"/>
                <wp:positionH relativeFrom="column">
                  <wp:posOffset>2244090</wp:posOffset>
                </wp:positionH>
                <wp:positionV relativeFrom="paragraph">
                  <wp:posOffset>58420</wp:posOffset>
                </wp:positionV>
                <wp:extent cx="1424940" cy="1066800"/>
                <wp:effectExtent l="0" t="0" r="2286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678B" w14:textId="77777777" w:rsidR="007607D0" w:rsidRPr="00E67903" w:rsidRDefault="007607D0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Повышение уровня развития навыков финансовой и правовой грамотности и безопасности.</w:t>
                            </w:r>
                          </w:p>
                          <w:p w14:paraId="0CFC0B07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1E77" id="_x0000_s1031" type="#_x0000_t202" style="position:absolute;left:0;text-align:left;margin-left:176.7pt;margin-top:4.6pt;width:112.2pt;height:8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">
                <v:textbox>
                  <w:txbxContent>
                    <w:p w14:paraId="0F67678B" w14:textId="77777777" w:rsidR="007607D0" w:rsidRPr="00E67903" w:rsidRDefault="007607D0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Повышение уровня развития навыков финансовой и правовой грамотности и безопасности.</w:t>
                      </w:r>
                    </w:p>
                    <w:p w14:paraId="0CFC0B07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DA1F93" wp14:editId="29FA4044">
                <wp:simplePos x="0" y="0"/>
                <wp:positionH relativeFrom="column">
                  <wp:posOffset>3874770</wp:posOffset>
                </wp:positionH>
                <wp:positionV relativeFrom="paragraph">
                  <wp:posOffset>50800</wp:posOffset>
                </wp:positionV>
                <wp:extent cx="1424940" cy="10744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9EE47" w14:textId="77777777" w:rsidR="007607D0" w:rsidRPr="00E67903" w:rsidRDefault="007607D0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Повышение уровня развития навыков самообслуживания</w:t>
                            </w:r>
                          </w:p>
                          <w:p w14:paraId="7ED7138C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1F93" id="_x0000_s1032" type="#_x0000_t202" style="position:absolute;left:0;text-align:left;margin-left:305.1pt;margin-top:4pt;width:112.2pt;height:8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">
                <v:textbox>
                  <w:txbxContent>
                    <w:p w14:paraId="7519EE47" w14:textId="77777777" w:rsidR="007607D0" w:rsidRPr="00E67903" w:rsidRDefault="007607D0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Повышение уровня развития навыков самообслуживания</w:t>
                      </w:r>
                    </w:p>
                    <w:p w14:paraId="7ED7138C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803FE8" wp14:editId="53205A88">
                <wp:simplePos x="0" y="0"/>
                <wp:positionH relativeFrom="column">
                  <wp:posOffset>5497830</wp:posOffset>
                </wp:positionH>
                <wp:positionV relativeFrom="paragraph">
                  <wp:posOffset>36830</wp:posOffset>
                </wp:positionV>
                <wp:extent cx="1424940" cy="1100455"/>
                <wp:effectExtent l="0" t="0" r="22860" b="2349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10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58671" w14:textId="77777777" w:rsidR="007607D0" w:rsidRPr="00E67903" w:rsidRDefault="007607D0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Повышение мотивации получения профессии на основе собственного выбора. </w:t>
                            </w:r>
                          </w:p>
                          <w:p w14:paraId="10834DE8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3FE8" id="_x0000_s1033" type="#_x0000_t202" style="position:absolute;left:0;text-align:left;margin-left:432.9pt;margin-top:2.9pt;width:112.2pt;height:8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">
                <v:textbox>
                  <w:txbxContent>
                    <w:p w14:paraId="0F858671" w14:textId="77777777" w:rsidR="007607D0" w:rsidRPr="00E67903" w:rsidRDefault="007607D0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 xml:space="preserve">Повышение мотивации получения профессии на основе собственного выбора. </w:t>
                      </w:r>
                    </w:p>
                    <w:p w14:paraId="10834DE8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</w:p>
    <w:p w14:paraId="656779B3" w14:textId="6367FC34" w:rsidR="007607D0" w:rsidRDefault="00926EF2" w:rsidP="00175E76">
      <w:pPr>
        <w:ind w:left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DF68A" wp14:editId="3327D6FD">
                <wp:simplePos x="0" y="0"/>
                <wp:positionH relativeFrom="column">
                  <wp:posOffset>6877050</wp:posOffset>
                </wp:positionH>
                <wp:positionV relativeFrom="paragraph">
                  <wp:posOffset>3070225</wp:posOffset>
                </wp:positionV>
                <wp:extent cx="708660" cy="45719"/>
                <wp:effectExtent l="0" t="57150" r="15240" b="5016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8C00" id="Прямая со стрелкой 210" o:spid="_x0000_s1026" type="#_x0000_t32" style="position:absolute;margin-left:541.5pt;margin-top:241.75pt;width:55.8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F6CFF" wp14:editId="3FB5383F">
                <wp:simplePos x="0" y="0"/>
                <wp:positionH relativeFrom="column">
                  <wp:posOffset>2320290</wp:posOffset>
                </wp:positionH>
                <wp:positionV relativeFrom="paragraph">
                  <wp:posOffset>3070861</wp:posOffset>
                </wp:positionV>
                <wp:extent cx="525780" cy="45719"/>
                <wp:effectExtent l="38100" t="38100" r="26670" b="8826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EFA1" id="Прямая со стрелкой 209" o:spid="_x0000_s1026" type="#_x0000_t32" style="position:absolute;margin-left:182.7pt;margin-top:241.8pt;width:41.4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="007938C9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3B98E9" wp14:editId="5765FC2F">
                <wp:simplePos x="0" y="0"/>
                <wp:positionH relativeFrom="column">
                  <wp:posOffset>8118475</wp:posOffset>
                </wp:positionH>
                <wp:positionV relativeFrom="paragraph">
                  <wp:posOffset>1001395</wp:posOffset>
                </wp:positionV>
                <wp:extent cx="45719" cy="736600"/>
                <wp:effectExtent l="76200" t="38100" r="50165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6AD4" id="Прямая со стрелкой 195" o:spid="_x0000_s1026" type="#_x0000_t32" style="position:absolute;margin-left:639.25pt;margin-top:78.85pt;width:3.6pt;height:58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" strokecolor="#4472c4" strokeweight=".5pt">
                <v:stroke endarrow="block" joinstyle="miter"/>
              </v:shape>
            </w:pict>
          </mc:Fallback>
        </mc:AlternateContent>
      </w:r>
      <w:r w:rsidR="007938C9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EC94A" wp14:editId="0AF5C681">
                <wp:simplePos x="0" y="0"/>
                <wp:positionH relativeFrom="column">
                  <wp:posOffset>8141970</wp:posOffset>
                </wp:positionH>
                <wp:positionV relativeFrom="paragraph">
                  <wp:posOffset>2499360</wp:posOffset>
                </wp:positionV>
                <wp:extent cx="278130" cy="407670"/>
                <wp:effectExtent l="38100" t="38100" r="26670" b="3048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" cy="407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3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6" o:spid="_x0000_s1026" type="#_x0000_t32" style="position:absolute;margin-left:641.1pt;margin-top:196.8pt;width:21.9pt;height:32.1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272212" wp14:editId="2552BFF1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4758690" cy="674370"/>
                <wp:effectExtent l="0" t="57150" r="3810" b="3048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8690" cy="674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ADB7" id="Прямая со стрелкой 194" o:spid="_x0000_s1026" type="#_x0000_t32" style="position:absolute;margin-left:3in;margin-top:81pt;width:374.7pt;height:53.1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9A4B40" wp14:editId="2445DA20">
                <wp:simplePos x="0" y="0"/>
                <wp:positionH relativeFrom="column">
                  <wp:posOffset>2773680</wp:posOffset>
                </wp:positionH>
                <wp:positionV relativeFrom="paragraph">
                  <wp:posOffset>1032510</wp:posOffset>
                </wp:positionV>
                <wp:extent cx="3196590" cy="594360"/>
                <wp:effectExtent l="0" t="57150" r="3810" b="3429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590" cy="594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9640" id="Прямая со стрелкой 193" o:spid="_x0000_s1026" type="#_x0000_t32" style="position:absolute;margin-left:218.4pt;margin-top:81.3pt;width:251.7pt;height:46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CDCB7A" wp14:editId="4003D698">
                <wp:simplePos x="0" y="0"/>
                <wp:positionH relativeFrom="column">
                  <wp:posOffset>2758440</wp:posOffset>
                </wp:positionH>
                <wp:positionV relativeFrom="paragraph">
                  <wp:posOffset>1043940</wp:posOffset>
                </wp:positionV>
                <wp:extent cx="1482090" cy="621030"/>
                <wp:effectExtent l="0" t="38100" r="60960" b="2667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621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AC71" id="Прямая со стрелкой 192" o:spid="_x0000_s1026" type="#_x0000_t32" style="position:absolute;margin-left:217.2pt;margin-top:82.2pt;width:116.7pt;height:48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C65CC" wp14:editId="03EA487C">
                <wp:simplePos x="0" y="0"/>
                <wp:positionH relativeFrom="column">
                  <wp:posOffset>2777490</wp:posOffset>
                </wp:positionH>
                <wp:positionV relativeFrom="paragraph">
                  <wp:posOffset>967740</wp:posOffset>
                </wp:positionV>
                <wp:extent cx="57150" cy="670560"/>
                <wp:effectExtent l="19050" t="38100" r="57150" b="152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70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40FB" id="Прямая со стрелкой 31" o:spid="_x0000_s1026" type="#_x0000_t32" style="position:absolute;margin-left:218.7pt;margin-top:76.2pt;width:4.5pt;height:52.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B7CCF" wp14:editId="5E200124">
                <wp:simplePos x="0" y="0"/>
                <wp:positionH relativeFrom="column">
                  <wp:posOffset>4408170</wp:posOffset>
                </wp:positionH>
                <wp:positionV relativeFrom="paragraph">
                  <wp:posOffset>1043940</wp:posOffset>
                </wp:positionV>
                <wp:extent cx="53340" cy="617220"/>
                <wp:effectExtent l="38100" t="38100" r="41910" b="114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617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F334" id="Прямая со стрелкой 30" o:spid="_x0000_s1026" type="#_x0000_t32" style="position:absolute;margin-left:347.1pt;margin-top:82.2pt;width:4.2pt;height:48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8AA28" wp14:editId="6F047F78">
                <wp:simplePos x="0" y="0"/>
                <wp:positionH relativeFrom="column">
                  <wp:posOffset>4499610</wp:posOffset>
                </wp:positionH>
                <wp:positionV relativeFrom="paragraph">
                  <wp:posOffset>982980</wp:posOffset>
                </wp:positionV>
                <wp:extent cx="1283970" cy="708660"/>
                <wp:effectExtent l="0" t="38100" r="49530" b="342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970" cy="708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99A4" id="Прямая со стрелкой 29" o:spid="_x0000_s1026" type="#_x0000_t32" style="position:absolute;margin-left:354.3pt;margin-top:77.4pt;width:101.1pt;height:55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B0E9D" wp14:editId="498C65CA">
                <wp:simplePos x="0" y="0"/>
                <wp:positionH relativeFrom="column">
                  <wp:posOffset>4514850</wp:posOffset>
                </wp:positionH>
                <wp:positionV relativeFrom="paragraph">
                  <wp:posOffset>1032510</wp:posOffset>
                </wp:positionV>
                <wp:extent cx="2945130" cy="666750"/>
                <wp:effectExtent l="0" t="57150" r="762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130" cy="666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0D62" id="Прямая со стрелкой 28" o:spid="_x0000_s1026" type="#_x0000_t32" style="position:absolute;margin-left:355.5pt;margin-top:81.3pt;width:231.9pt;height:52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29DE89" wp14:editId="234AF3AE">
                <wp:simplePos x="0" y="0"/>
                <wp:positionH relativeFrom="column">
                  <wp:posOffset>5886450</wp:posOffset>
                </wp:positionH>
                <wp:positionV relativeFrom="paragraph">
                  <wp:posOffset>990600</wp:posOffset>
                </wp:positionV>
                <wp:extent cx="1725930" cy="662940"/>
                <wp:effectExtent l="0" t="38100" r="64770" b="228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930" cy="662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25F4" id="Прямая со стрелкой 27" o:spid="_x0000_s1026" type="#_x0000_t32" style="position:absolute;margin-left:463.5pt;margin-top:78pt;width:135.9pt;height:52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31FBF" wp14:editId="1495AB72">
                <wp:simplePos x="0" y="0"/>
                <wp:positionH relativeFrom="column">
                  <wp:posOffset>3569970</wp:posOffset>
                </wp:positionH>
                <wp:positionV relativeFrom="paragraph">
                  <wp:posOffset>1042670</wp:posOffset>
                </wp:positionV>
                <wp:extent cx="2274570" cy="629285"/>
                <wp:effectExtent l="38100" t="57150" r="30480" b="374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570" cy="629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7D1E" id="Прямая со стрелкой 24" o:spid="_x0000_s1026" type="#_x0000_t32" style="position:absolute;margin-left:281.1pt;margin-top:82.1pt;width:179.1pt;height:49.5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EEBB6" wp14:editId="1F0580E8">
                <wp:simplePos x="0" y="0"/>
                <wp:positionH relativeFrom="column">
                  <wp:posOffset>5862954</wp:posOffset>
                </wp:positionH>
                <wp:positionV relativeFrom="paragraph">
                  <wp:posOffset>1062990</wp:posOffset>
                </wp:positionV>
                <wp:extent cx="168275" cy="571500"/>
                <wp:effectExtent l="0" t="38100" r="60325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AC66" id="Прямая со стрелкой 26" o:spid="_x0000_s1026" type="#_x0000_t32" style="position:absolute;margin-left:461.65pt;margin-top:83.7pt;width:13.25pt;height: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F0B51" wp14:editId="74D1DD64">
                <wp:simplePos x="0" y="0"/>
                <wp:positionH relativeFrom="column">
                  <wp:posOffset>4880610</wp:posOffset>
                </wp:positionH>
                <wp:positionV relativeFrom="paragraph">
                  <wp:posOffset>1036320</wp:posOffset>
                </wp:positionV>
                <wp:extent cx="941070" cy="601980"/>
                <wp:effectExtent l="38100" t="38100" r="30480" b="266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070" cy="601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937C" id="Прямая со стрелкой 25" o:spid="_x0000_s1026" type="#_x0000_t32" style="position:absolute;margin-left:384.3pt;margin-top:81.6pt;width:74.1pt;height:47.4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743A9" wp14:editId="275B6777">
                <wp:simplePos x="0" y="0"/>
                <wp:positionH relativeFrom="column">
                  <wp:posOffset>3440430</wp:posOffset>
                </wp:positionH>
                <wp:positionV relativeFrom="paragraph">
                  <wp:posOffset>1047750</wp:posOffset>
                </wp:positionV>
                <wp:extent cx="1002030" cy="609600"/>
                <wp:effectExtent l="38100" t="38100" r="2667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03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B271" id="Прямая со стрелкой 23" o:spid="_x0000_s1026" type="#_x0000_t32" style="position:absolute;margin-left:270.9pt;margin-top:82.5pt;width:78.9pt;height:4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CF520" wp14:editId="3874D5F8">
                <wp:simplePos x="0" y="0"/>
                <wp:positionH relativeFrom="column">
                  <wp:posOffset>1931670</wp:posOffset>
                </wp:positionH>
                <wp:positionV relativeFrom="paragraph">
                  <wp:posOffset>1043940</wp:posOffset>
                </wp:positionV>
                <wp:extent cx="3890010" cy="621030"/>
                <wp:effectExtent l="38100" t="57150" r="15240" b="266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010" cy="621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79FD" id="Прямая со стрелкой 22" o:spid="_x0000_s1026" type="#_x0000_t32" style="position:absolute;margin-left:152.1pt;margin-top:82.2pt;width:306.3pt;height:48.9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162FB" wp14:editId="687F39DB">
                <wp:simplePos x="0" y="0"/>
                <wp:positionH relativeFrom="column">
                  <wp:posOffset>1863090</wp:posOffset>
                </wp:positionH>
                <wp:positionV relativeFrom="paragraph">
                  <wp:posOffset>1059180</wp:posOffset>
                </wp:positionV>
                <wp:extent cx="2556510" cy="628650"/>
                <wp:effectExtent l="38100" t="57150" r="15240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6510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62F5" id="Прямая со стрелкой 21" o:spid="_x0000_s1026" type="#_x0000_t32" style="position:absolute;margin-left:146.7pt;margin-top:83.4pt;width:201.3pt;height:49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DB7E5E" wp14:editId="468BC6FF">
                <wp:simplePos x="0" y="0"/>
                <wp:positionH relativeFrom="column">
                  <wp:posOffset>1901190</wp:posOffset>
                </wp:positionH>
                <wp:positionV relativeFrom="paragraph">
                  <wp:posOffset>1082040</wp:posOffset>
                </wp:positionV>
                <wp:extent cx="906780" cy="586740"/>
                <wp:effectExtent l="38100" t="38100" r="26670" b="228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586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FED3" id="Прямая со стрелкой 20" o:spid="_x0000_s1026" type="#_x0000_t32" style="position:absolute;margin-left:149.7pt;margin-top:85.2pt;width:71.4pt;height:46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DFF5F" wp14:editId="601ADE70">
                <wp:simplePos x="0" y="0"/>
                <wp:positionH relativeFrom="column">
                  <wp:posOffset>5787390</wp:posOffset>
                </wp:positionH>
                <wp:positionV relativeFrom="paragraph">
                  <wp:posOffset>2545080</wp:posOffset>
                </wp:positionV>
                <wp:extent cx="941070" cy="487680"/>
                <wp:effectExtent l="0" t="38100" r="49530" b="266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487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85BB" id="Прямая со стрелкой 19" o:spid="_x0000_s1026" type="#_x0000_t32" style="position:absolute;margin-left:455.7pt;margin-top:200.4pt;width:74.1pt;height:38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46381" wp14:editId="4BFA0628">
                <wp:simplePos x="0" y="0"/>
                <wp:positionH relativeFrom="column">
                  <wp:posOffset>4785359</wp:posOffset>
                </wp:positionH>
                <wp:positionV relativeFrom="paragraph">
                  <wp:posOffset>2590800</wp:posOffset>
                </wp:positionV>
                <wp:extent cx="45719" cy="419100"/>
                <wp:effectExtent l="38100" t="38100" r="50165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B482" id="Прямая со стрелкой 18" o:spid="_x0000_s1026" type="#_x0000_t32" style="position:absolute;margin-left:376.8pt;margin-top:204pt;width:3.6pt;height:33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E5024B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CB1283" wp14:editId="7691FE3C">
                <wp:simplePos x="0" y="0"/>
                <wp:positionH relativeFrom="column">
                  <wp:posOffset>3219450</wp:posOffset>
                </wp:positionH>
                <wp:positionV relativeFrom="paragraph">
                  <wp:posOffset>2606040</wp:posOffset>
                </wp:positionV>
                <wp:extent cx="994410" cy="384810"/>
                <wp:effectExtent l="38100" t="38100" r="15240" b="342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41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4A0D" id="Прямая со стрелкой 17" o:spid="_x0000_s1026" type="#_x0000_t32" style="position:absolute;margin-left:253.5pt;margin-top:205.2pt;width:78.3pt;height:30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6638D4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D32B0C" wp14:editId="07DC0A92">
                <wp:simplePos x="0" y="0"/>
                <wp:positionH relativeFrom="column">
                  <wp:posOffset>7379970</wp:posOffset>
                </wp:positionH>
                <wp:positionV relativeFrom="paragraph">
                  <wp:posOffset>1722120</wp:posOffset>
                </wp:positionV>
                <wp:extent cx="1562100" cy="769620"/>
                <wp:effectExtent l="0" t="0" r="19050" b="114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AF7B2" w14:textId="77777777" w:rsidR="007607D0" w:rsidRDefault="00175E76" w:rsidP="00175E76">
                            <w:pPr>
                              <w:ind w:left="0"/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«Выпускники» получили услуги в необходимом объеме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2B0C" id="_x0000_s1034" type="#_x0000_t202" style="position:absolute;left:0;text-align:left;margin-left:581.1pt;margin-top:135.6pt;width:123pt;height:6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">
                <v:textbox>
                  <w:txbxContent>
                    <w:p w14:paraId="637AF7B2" w14:textId="77777777" w:rsidR="007607D0" w:rsidRDefault="00175E76" w:rsidP="00175E76">
                      <w:pPr>
                        <w:ind w:left="0"/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«Выпускники» получили услуги в необходимом объеме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8D4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56F307" wp14:editId="42B60FDC">
                <wp:simplePos x="0" y="0"/>
                <wp:positionH relativeFrom="column">
                  <wp:posOffset>5505450</wp:posOffset>
                </wp:positionH>
                <wp:positionV relativeFrom="paragraph">
                  <wp:posOffset>1737360</wp:posOffset>
                </wp:positionV>
                <wp:extent cx="1424940" cy="821055"/>
                <wp:effectExtent l="0" t="0" r="22860" b="1714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EC00" w14:textId="77777777" w:rsidR="007607D0" w:rsidRPr="006638D4" w:rsidRDefault="006638D4" w:rsidP="00602B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6638D4">
                              <w:rPr>
                                <w:sz w:val="18"/>
                                <w:szCs w:val="18"/>
                              </w:rPr>
                              <w:t xml:space="preserve">Подростки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из ЦССУ </w:t>
                            </w:r>
                            <w:r w:rsidRPr="006638D4">
                              <w:rPr>
                                <w:sz w:val="18"/>
                                <w:szCs w:val="18"/>
                              </w:rPr>
                              <w:t>приняли участие в игре «Путь и шествие по жизни»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F307" id="_x0000_s1035" type="#_x0000_t202" style="position:absolute;left:0;text-align:left;margin-left:433.5pt;margin-top:136.8pt;width:112.2pt;height:6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">
                <v:textbox>
                  <w:txbxContent>
                    <w:p w14:paraId="0551EC00" w14:textId="77777777" w:rsidR="007607D0" w:rsidRPr="006638D4" w:rsidRDefault="006638D4" w:rsidP="00602B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6638D4">
                        <w:rPr>
                          <w:sz w:val="18"/>
                          <w:szCs w:val="18"/>
                        </w:rPr>
                        <w:t xml:space="preserve">Подростки </w:t>
                      </w:r>
                      <w:r>
                        <w:rPr>
                          <w:sz w:val="18"/>
                          <w:szCs w:val="18"/>
                        </w:rPr>
                        <w:t xml:space="preserve">из ЦССУ </w:t>
                      </w:r>
                      <w:r w:rsidRPr="006638D4">
                        <w:rPr>
                          <w:sz w:val="18"/>
                          <w:szCs w:val="18"/>
                        </w:rPr>
                        <w:t>приняли участие в игре «Путь и шествие по жизни»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8D4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8B4D3A" wp14:editId="441E8FE6">
                <wp:simplePos x="0" y="0"/>
                <wp:positionH relativeFrom="column">
                  <wp:posOffset>2145030</wp:posOffset>
                </wp:positionH>
                <wp:positionV relativeFrom="paragraph">
                  <wp:posOffset>1737360</wp:posOffset>
                </wp:positionV>
                <wp:extent cx="1424940" cy="807720"/>
                <wp:effectExtent l="0" t="0" r="22860" b="1143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5007" w14:textId="77777777" w:rsidR="006638D4" w:rsidRPr="00E67903" w:rsidRDefault="006638D4" w:rsidP="006638D4">
                            <w:pPr>
                              <w:ind w:left="0"/>
                              <w:jc w:val="lef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Подростки из ЦССУ приняли участие в 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профориентационны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х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смен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ах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«Каникулы с пользой»</w:t>
                            </w:r>
                          </w:p>
                          <w:p w14:paraId="59EACD2C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4D3A" id="_x0000_s1036" type="#_x0000_t202" style="position:absolute;left:0;text-align:left;margin-left:168.9pt;margin-top:136.8pt;width:112.2pt;height:6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">
                <v:textbox>
                  <w:txbxContent>
                    <w:p w14:paraId="10605007" w14:textId="77777777" w:rsidR="006638D4" w:rsidRPr="00E67903" w:rsidRDefault="006638D4" w:rsidP="006638D4">
                      <w:pPr>
                        <w:ind w:left="0"/>
                        <w:jc w:val="lef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Подростки из ЦССУ приняли участие в 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профориентационны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х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 xml:space="preserve"> смен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ах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 xml:space="preserve"> «Каникулы с пользой»</w:t>
                      </w:r>
                    </w:p>
                    <w:p w14:paraId="59EACD2C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  <w:r w:rsidR="00175E76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C300BD" wp14:editId="2EE21156">
                <wp:simplePos x="0" y="0"/>
                <wp:positionH relativeFrom="column">
                  <wp:posOffset>2868930</wp:posOffset>
                </wp:positionH>
                <wp:positionV relativeFrom="paragraph">
                  <wp:posOffset>3032760</wp:posOffset>
                </wp:positionV>
                <wp:extent cx="3985260" cy="1404620"/>
                <wp:effectExtent l="0" t="0" r="15240" b="1460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E2DF" w14:textId="77777777" w:rsidR="00175E76" w:rsidRPr="00602B37" w:rsidRDefault="006638D4" w:rsidP="00175E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B37">
                              <w:rPr>
                                <w:sz w:val="18"/>
                                <w:szCs w:val="18"/>
                              </w:rPr>
                              <w:t>Мероприятия программы «Я – личность»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300BD" id="_x0000_s1037" type="#_x0000_t202" style="position:absolute;left:0;text-align:left;margin-left:225.9pt;margin-top:238.8pt;width:313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">
                <v:textbox style="mso-fit-shape-to-text:t">
                  <w:txbxContent>
                    <w:p w14:paraId="0649E2DF" w14:textId="77777777" w:rsidR="00175E76" w:rsidRPr="00602B37" w:rsidRDefault="006638D4" w:rsidP="00175E76">
                      <w:pPr>
                        <w:rPr>
                          <w:sz w:val="18"/>
                          <w:szCs w:val="18"/>
                        </w:rPr>
                      </w:pPr>
                      <w:r w:rsidRPr="00602B37">
                        <w:rPr>
                          <w:sz w:val="18"/>
                          <w:szCs w:val="18"/>
                        </w:rPr>
                        <w:t>Мероприятия программы «Я – личность»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E76"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1281EA" wp14:editId="3DC8DDBD">
                <wp:simplePos x="0" y="0"/>
                <wp:positionH relativeFrom="column">
                  <wp:posOffset>3829050</wp:posOffset>
                </wp:positionH>
                <wp:positionV relativeFrom="paragraph">
                  <wp:posOffset>1729740</wp:posOffset>
                </wp:positionV>
                <wp:extent cx="1424940" cy="1404620"/>
                <wp:effectExtent l="0" t="0" r="22860" b="146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53FA" w14:textId="77777777" w:rsidR="006638D4" w:rsidRPr="00E67903" w:rsidRDefault="006638D4" w:rsidP="006638D4">
                            <w:pPr>
                              <w:ind w:left="0"/>
                              <w:jc w:val="lef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Подростки из ЦССУ приняли участие в 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выездны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х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мероприятия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х</w:t>
                            </w: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«Слет лидеров»</w:t>
                            </w:r>
                          </w:p>
                          <w:p w14:paraId="0A56873F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281EA" id="_x0000_s1038" type="#_x0000_t202" style="position:absolute;left:0;text-align:left;margin-left:301.5pt;margin-top:136.2pt;width:112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">
                <v:textbox style="mso-fit-shape-to-text:t">
                  <w:txbxContent>
                    <w:p w14:paraId="5A4453FA" w14:textId="77777777" w:rsidR="006638D4" w:rsidRPr="00E67903" w:rsidRDefault="006638D4" w:rsidP="006638D4">
                      <w:pPr>
                        <w:ind w:left="0"/>
                        <w:jc w:val="lef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Подростки из ЦССУ приняли участие в 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выездны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х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 xml:space="preserve"> мероприятия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х</w:t>
                      </w: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 xml:space="preserve"> «Слет лидеров»</w:t>
                      </w:r>
                    </w:p>
                    <w:p w14:paraId="0A56873F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</w:p>
    <w:p w14:paraId="73672B27" w14:textId="1830AFC8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1ED4510B" w14:textId="5235CE1D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7531146F" w14:textId="76E9E7B9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066B98B9" w14:textId="68CEB610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5D2B813E" w14:textId="690A03E8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4044DA0F" w14:textId="2C6E582D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20399150" w14:textId="59DBFCC2" w:rsidR="00064D41" w:rsidRPr="00064D41" w:rsidRDefault="00F403D6" w:rsidP="00064D41">
      <w:pPr>
        <w:rPr>
          <w:rFonts w:cstheme="minorHAnsi"/>
          <w:sz w:val="18"/>
          <w:szCs w:val="18"/>
        </w:rPr>
      </w:pP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70FBA7A" wp14:editId="42DD8C53">
                <wp:simplePos x="0" y="0"/>
                <wp:positionH relativeFrom="column">
                  <wp:posOffset>167640</wp:posOffset>
                </wp:positionH>
                <wp:positionV relativeFrom="paragraph">
                  <wp:posOffset>128905</wp:posOffset>
                </wp:positionV>
                <wp:extent cx="1828800" cy="1404620"/>
                <wp:effectExtent l="0" t="0" r="19050" b="1460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8F34" w14:textId="7EFAB0A4" w:rsidR="00064D41" w:rsidRDefault="00064D41" w:rsidP="00064D41">
                            <w:pPr>
                              <w:ind w:left="0"/>
                            </w:pPr>
                            <w:r w:rsidRPr="00064D41">
                              <w:rPr>
                                <w:sz w:val="18"/>
                                <w:szCs w:val="18"/>
                              </w:rPr>
                              <w:t xml:space="preserve">Специалисты ЦССУ применяют на практике освоенные технологии и инструменты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FBA7A" id="_x0000_s1039" type="#_x0000_t202" style="position:absolute;left:0;text-align:left;margin-left:13.2pt;margin-top:10.15pt;width:2in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">
                <v:stroke dashstyle="longDash"/>
                <v:textbox style="mso-fit-shape-to-text:t">
                  <w:txbxContent>
                    <w:p w14:paraId="54A08F34" w14:textId="7EFAB0A4" w:rsidR="00064D41" w:rsidRDefault="00064D41" w:rsidP="00064D41">
                      <w:pPr>
                        <w:ind w:left="0"/>
                      </w:pPr>
                      <w:r w:rsidRPr="00064D41">
                        <w:rPr>
                          <w:sz w:val="18"/>
                          <w:szCs w:val="18"/>
                        </w:rPr>
                        <w:t xml:space="preserve">Специалисты ЦССУ применяют на практике освоенные технологии и инструменты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6A66EC" w14:textId="3C64A81D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19C2F46C" w14:textId="6C06BF0B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75C05F3F" w14:textId="76F3F2A1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220869A8" w14:textId="4184D5DB" w:rsidR="00064D41" w:rsidRPr="00064D41" w:rsidRDefault="00F403D6" w:rsidP="00064D41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8733C" wp14:editId="1CA6A604">
                <wp:simplePos x="0" y="0"/>
                <wp:positionH relativeFrom="margin">
                  <wp:posOffset>1100455</wp:posOffset>
                </wp:positionH>
                <wp:positionV relativeFrom="paragraph">
                  <wp:posOffset>964565</wp:posOffset>
                </wp:positionV>
                <wp:extent cx="45719" cy="228600"/>
                <wp:effectExtent l="57150" t="38100" r="50165" b="190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3534" id="Прямая со стрелкой 197" o:spid="_x0000_s1026" type="#_x0000_t32" style="position:absolute;margin-left:86.65pt;margin-top:75.95pt;width:3.6pt;height:1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90F798" wp14:editId="619A2324">
                <wp:simplePos x="0" y="0"/>
                <wp:positionH relativeFrom="column">
                  <wp:posOffset>217170</wp:posOffset>
                </wp:positionH>
                <wp:positionV relativeFrom="paragraph">
                  <wp:posOffset>217170</wp:posOffset>
                </wp:positionV>
                <wp:extent cx="1706880" cy="1404620"/>
                <wp:effectExtent l="0" t="0" r="26670" b="2095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A2DC3" w14:textId="00B64409" w:rsidR="007607D0" w:rsidRDefault="00175E76" w:rsidP="00175E76">
                            <w:pPr>
                              <w:ind w:left="0"/>
                            </w:pPr>
                            <w:r w:rsidRPr="00E67903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>Специалисты</w:t>
                            </w:r>
                            <w:r w:rsidR="00926EF2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 ЦССУ</w:t>
                            </w:r>
                            <w:r w:rsidRPr="00E67903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 xml:space="preserve">, овладели технологиями, отдельными инструментами подготовки воспитанников к самостоятельной жизни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0F798" id="_x0000_s1040" type="#_x0000_t202" style="position:absolute;left:0;text-align:left;margin-left:17.1pt;margin-top:17.1pt;width:13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">
                <v:textbox style="mso-fit-shape-to-text:t">
                  <w:txbxContent>
                    <w:p w14:paraId="01FA2DC3" w14:textId="00B64409" w:rsidR="007607D0" w:rsidRDefault="00175E76" w:rsidP="00175E76">
                      <w:pPr>
                        <w:ind w:left="0"/>
                      </w:pPr>
                      <w:r w:rsidRPr="00E67903">
                        <w:rPr>
                          <w:rFonts w:eastAsia="Arial Narrow" w:cstheme="minorHAnsi"/>
                          <w:sz w:val="18"/>
                          <w:szCs w:val="18"/>
                        </w:rPr>
                        <w:t>Специалисты</w:t>
                      </w:r>
                      <w:r w:rsidR="00926EF2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 ЦССУ</w:t>
                      </w:r>
                      <w:r w:rsidRPr="00E67903">
                        <w:rPr>
                          <w:rFonts w:eastAsia="Arial Narrow" w:cstheme="minorHAnsi"/>
                          <w:sz w:val="18"/>
                          <w:szCs w:val="18"/>
                        </w:rPr>
                        <w:t xml:space="preserve">, овладели технологиями, отдельными инструментами подготовки воспитанников к самостоятельной жизни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D41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89405A" wp14:editId="38768F49">
                <wp:simplePos x="0" y="0"/>
                <wp:positionH relativeFrom="margin">
                  <wp:posOffset>1577340</wp:posOffset>
                </wp:positionH>
                <wp:positionV relativeFrom="paragraph">
                  <wp:posOffset>90170</wp:posOffset>
                </wp:positionV>
                <wp:extent cx="45719" cy="228600"/>
                <wp:effectExtent l="57150" t="38100" r="50165" b="190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DF86" id="Прямая со стрелкой 214" o:spid="_x0000_s1026" type="#_x0000_t32" style="position:absolute;margin-left:124.2pt;margin-top:7.1pt;width:3.6pt;height:18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E87F60" w14:textId="6A0CC5EA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6DECD6FD" w14:textId="1BAB488D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5E10345A" w14:textId="3E46F026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78EF92CF" w14:textId="0E1A7F4E" w:rsidR="00064D41" w:rsidRPr="00064D41" w:rsidRDefault="00064D41" w:rsidP="00064D41">
      <w:pPr>
        <w:rPr>
          <w:rFonts w:cstheme="minorHAnsi"/>
          <w:sz w:val="18"/>
          <w:szCs w:val="18"/>
        </w:rPr>
      </w:pPr>
    </w:p>
    <w:p w14:paraId="445F8CB8" w14:textId="0CFD9D3D" w:rsidR="00064D41" w:rsidRDefault="00064D41" w:rsidP="00064D41">
      <w:pPr>
        <w:rPr>
          <w:rFonts w:cstheme="minorHAnsi"/>
          <w:sz w:val="18"/>
          <w:szCs w:val="18"/>
        </w:rPr>
      </w:pPr>
    </w:p>
    <w:p w14:paraId="13B6928C" w14:textId="77777777" w:rsidR="00F403D6" w:rsidRDefault="00F403D6" w:rsidP="00064D41">
      <w:pPr>
        <w:rPr>
          <w:rFonts w:cstheme="minorHAnsi"/>
          <w:sz w:val="18"/>
          <w:szCs w:val="18"/>
        </w:rPr>
      </w:pPr>
    </w:p>
    <w:p w14:paraId="2578DC2C" w14:textId="25013AB3" w:rsidR="00064D41" w:rsidRDefault="00F403D6" w:rsidP="00064D41">
      <w:pPr>
        <w:rPr>
          <w:rFonts w:cstheme="minorHAnsi"/>
          <w:sz w:val="18"/>
          <w:szCs w:val="18"/>
        </w:rPr>
      </w:pP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833E9F" wp14:editId="46ED9F33">
                <wp:simplePos x="0" y="0"/>
                <wp:positionH relativeFrom="column">
                  <wp:posOffset>26670</wp:posOffset>
                </wp:positionH>
                <wp:positionV relativeFrom="paragraph">
                  <wp:posOffset>352425</wp:posOffset>
                </wp:positionV>
                <wp:extent cx="2171700" cy="1404620"/>
                <wp:effectExtent l="0" t="0" r="19050" b="2159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D9F5" w14:textId="0FA48F4E" w:rsidR="00175E76" w:rsidRDefault="00175E76" w:rsidP="00175E76">
                            <w:pPr>
                              <w:ind w:left="0"/>
                            </w:pPr>
                            <w:r w:rsidRPr="00064D41">
                              <w:rPr>
                                <w:sz w:val="18"/>
                                <w:szCs w:val="18"/>
                              </w:rPr>
                              <w:t>Семинары, тренинги</w:t>
                            </w:r>
                            <w:r>
                              <w:t xml:space="preserve">, </w:t>
                            </w:r>
                            <w:r w:rsidRPr="00175E76">
                              <w:rPr>
                                <w:rFonts w:eastAsia="Arial Narrow" w:cstheme="minorHAnsi"/>
                                <w:sz w:val="18"/>
                                <w:szCs w:val="18"/>
                              </w:rPr>
                              <w:t>конференции для</w:t>
                            </w:r>
                            <w:r>
                              <w:t xml:space="preserve"> </w:t>
                            </w:r>
                            <w:r w:rsidRPr="00064D41">
                              <w:rPr>
                                <w:sz w:val="18"/>
                                <w:szCs w:val="18"/>
                              </w:rPr>
                              <w:t>специалистов</w:t>
                            </w:r>
                            <w:r w:rsidR="006638D4" w:rsidRPr="00064D41">
                              <w:rPr>
                                <w:sz w:val="18"/>
                                <w:szCs w:val="18"/>
                              </w:rPr>
                              <w:t xml:space="preserve"> Ц</w:t>
                            </w:r>
                            <w:r w:rsidR="00F403D6">
                              <w:rPr>
                                <w:sz w:val="18"/>
                                <w:szCs w:val="18"/>
                              </w:rPr>
                              <w:t xml:space="preserve">ентров содействия семейному устройству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3E9F" id="_x0000_s1041" type="#_x0000_t202" style="position:absolute;left:0;text-align:left;margin-left:2.1pt;margin-top:27.75pt;width:17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">
                <v:textbox style="mso-fit-shape-to-text:t">
                  <w:txbxContent>
                    <w:p w14:paraId="390CD9F5" w14:textId="0FA48F4E" w:rsidR="00175E76" w:rsidRDefault="00175E76" w:rsidP="00175E76">
                      <w:pPr>
                        <w:ind w:left="0"/>
                      </w:pPr>
                      <w:r w:rsidRPr="00064D41">
                        <w:rPr>
                          <w:sz w:val="18"/>
                          <w:szCs w:val="18"/>
                        </w:rPr>
                        <w:t>Семинары, тренинги</w:t>
                      </w:r>
                      <w:r>
                        <w:t xml:space="preserve">, </w:t>
                      </w:r>
                      <w:r w:rsidRPr="00175E76">
                        <w:rPr>
                          <w:rFonts w:eastAsia="Arial Narrow" w:cstheme="minorHAnsi"/>
                          <w:sz w:val="18"/>
                          <w:szCs w:val="18"/>
                        </w:rPr>
                        <w:t>конференции для</w:t>
                      </w:r>
                      <w:r>
                        <w:t xml:space="preserve"> </w:t>
                      </w:r>
                      <w:r w:rsidRPr="00064D41">
                        <w:rPr>
                          <w:sz w:val="18"/>
                          <w:szCs w:val="18"/>
                        </w:rPr>
                        <w:t>специалистов</w:t>
                      </w:r>
                      <w:r w:rsidR="006638D4" w:rsidRPr="00064D41">
                        <w:rPr>
                          <w:sz w:val="18"/>
                          <w:szCs w:val="18"/>
                        </w:rPr>
                        <w:t xml:space="preserve"> Ц</w:t>
                      </w:r>
                      <w:r w:rsidR="00F403D6">
                        <w:rPr>
                          <w:sz w:val="18"/>
                          <w:szCs w:val="18"/>
                        </w:rPr>
                        <w:t xml:space="preserve">ентров содействия семейному устройству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18"/>
          <w:szCs w:val="18"/>
        </w:rPr>
        <w:t xml:space="preserve">                            </w:t>
      </w:r>
    </w:p>
    <w:p w14:paraId="3B35B055" w14:textId="15BA756A" w:rsidR="00F403D6" w:rsidRDefault="00F403D6" w:rsidP="00064D41">
      <w:pPr>
        <w:rPr>
          <w:rFonts w:cstheme="minorHAnsi"/>
          <w:sz w:val="18"/>
          <w:szCs w:val="18"/>
        </w:rPr>
      </w:pPr>
    </w:p>
    <w:p w14:paraId="2D371064" w14:textId="27433B72" w:rsidR="00F403D6" w:rsidRDefault="00602B37" w:rsidP="00064D41">
      <w:pPr>
        <w:rPr>
          <w:rFonts w:cstheme="minorHAnsi"/>
          <w:sz w:val="18"/>
          <w:szCs w:val="18"/>
        </w:rPr>
      </w:pPr>
      <w:r w:rsidRPr="006638D4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77B9F6" wp14:editId="2F495FB7">
                <wp:simplePos x="0" y="0"/>
                <wp:positionH relativeFrom="column">
                  <wp:posOffset>7612380</wp:posOffset>
                </wp:positionH>
                <wp:positionV relativeFrom="paragraph">
                  <wp:posOffset>110490</wp:posOffset>
                </wp:positionV>
                <wp:extent cx="1409700" cy="1404620"/>
                <wp:effectExtent l="0" t="0" r="19050" b="2095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12B8C" w14:textId="77777777" w:rsidR="00175E76" w:rsidRPr="00602B37" w:rsidRDefault="00175E76" w:rsidP="00175E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2B37">
                              <w:rPr>
                                <w:sz w:val="18"/>
                                <w:szCs w:val="18"/>
                              </w:rPr>
                              <w:t>Индивидуальное сопровождение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7B9F6" id="_x0000_s1042" type="#_x0000_t202" style="position:absolute;left:0;text-align:left;margin-left:599.4pt;margin-top:8.7pt;width:11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">
                <v:textbox style="mso-fit-shape-to-text:t">
                  <w:txbxContent>
                    <w:p w14:paraId="6CA12B8C" w14:textId="77777777" w:rsidR="00175E76" w:rsidRPr="00602B37" w:rsidRDefault="00175E76" w:rsidP="00175E76">
                      <w:pPr>
                        <w:rPr>
                          <w:sz w:val="18"/>
                          <w:szCs w:val="18"/>
                        </w:rPr>
                      </w:pPr>
                      <w:r w:rsidRPr="00602B37">
                        <w:rPr>
                          <w:sz w:val="18"/>
                          <w:szCs w:val="18"/>
                        </w:rPr>
                        <w:t>Индивидуальное сопровождение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D3E5B" w14:textId="61ADFCAD" w:rsidR="00F403D6" w:rsidRDefault="00F403D6" w:rsidP="00064D41">
      <w:pPr>
        <w:rPr>
          <w:rFonts w:cstheme="minorHAnsi"/>
          <w:sz w:val="18"/>
          <w:szCs w:val="18"/>
        </w:rPr>
      </w:pPr>
    </w:p>
    <w:p w14:paraId="6AC36DF5" w14:textId="665E4C88" w:rsidR="00F403D6" w:rsidRDefault="00F403D6" w:rsidP="00064D41">
      <w:pPr>
        <w:rPr>
          <w:rFonts w:cstheme="minorHAnsi"/>
          <w:sz w:val="18"/>
          <w:szCs w:val="18"/>
        </w:rPr>
      </w:pPr>
    </w:p>
    <w:p w14:paraId="4AAAF943" w14:textId="1C2962D9" w:rsidR="00F403D6" w:rsidRDefault="00F403D6" w:rsidP="00064D41">
      <w:pPr>
        <w:rPr>
          <w:rFonts w:cstheme="minorHAnsi"/>
          <w:sz w:val="18"/>
          <w:szCs w:val="18"/>
        </w:rPr>
      </w:pPr>
    </w:p>
    <w:p w14:paraId="7AC1DAB2" w14:textId="0E1B837B" w:rsidR="00F403D6" w:rsidRDefault="00F403D6" w:rsidP="00064D41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8FC2C0" wp14:editId="6096FB5A">
                <wp:simplePos x="0" y="0"/>
                <wp:positionH relativeFrom="column">
                  <wp:posOffset>-15240</wp:posOffset>
                </wp:positionH>
                <wp:positionV relativeFrom="paragraph">
                  <wp:posOffset>146685</wp:posOffset>
                </wp:positionV>
                <wp:extent cx="3474720" cy="0"/>
                <wp:effectExtent l="0" t="0" r="0" b="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F9EF" id="Прямая соединительная линия 21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1.55pt" to="272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30653CF" w14:textId="6E8B258C" w:rsidR="00F403D6" w:rsidRDefault="00F403D6" w:rsidP="00F403D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</w:t>
      </w:r>
      <w:r w:rsidRPr="00064D41">
        <w:rPr>
          <w:rFonts w:cstheme="minorHAnsi"/>
          <w:sz w:val="18"/>
          <w:szCs w:val="18"/>
        </w:rPr>
        <w:t>Синим шрифтом выделены долгосрочные</w:t>
      </w:r>
      <w:r>
        <w:rPr>
          <w:rFonts w:cstheme="minorHAnsi"/>
          <w:sz w:val="18"/>
          <w:szCs w:val="18"/>
        </w:rPr>
        <w:t xml:space="preserve"> </w:t>
      </w:r>
      <w:r w:rsidRPr="00064D41">
        <w:rPr>
          <w:rFonts w:cstheme="minorHAnsi"/>
          <w:sz w:val="18"/>
          <w:szCs w:val="18"/>
        </w:rPr>
        <w:t xml:space="preserve"> результаты</w:t>
      </w:r>
    </w:p>
    <w:p w14:paraId="519768C1" w14:textId="7E43FFBB" w:rsidR="00F403D6" w:rsidRDefault="00F403D6" w:rsidP="00F403D6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D19C94" wp14:editId="2474E203">
                <wp:simplePos x="0" y="0"/>
                <wp:positionH relativeFrom="column">
                  <wp:posOffset>304800</wp:posOffset>
                </wp:positionH>
                <wp:positionV relativeFrom="paragraph">
                  <wp:posOffset>29845</wp:posOffset>
                </wp:positionV>
                <wp:extent cx="381000" cy="129540"/>
                <wp:effectExtent l="0" t="0" r="19050" b="2286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E095" id="Прямоугольник 211" o:spid="_x0000_s1026" style="position:absolute;margin-left:24pt;margin-top:2.35pt;width:30pt;height:10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" fillcolor="window" strokecolor="#70ad47" strokeweight="1pt"/>
            </w:pict>
          </mc:Fallback>
        </mc:AlternateContent>
      </w:r>
      <w:r>
        <w:rPr>
          <w:rFonts w:cstheme="minorHAnsi"/>
          <w:sz w:val="18"/>
          <w:szCs w:val="18"/>
        </w:rPr>
        <w:t xml:space="preserve">                       - результат</w:t>
      </w:r>
      <w:r w:rsidR="00F740CD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t xml:space="preserve"> важный для Фонда Тимченко</w:t>
      </w:r>
    </w:p>
    <w:p w14:paraId="4F136540" w14:textId="6AA7A5D6" w:rsidR="00F403D6" w:rsidRDefault="00F403D6" w:rsidP="00F403D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</w:t>
      </w:r>
    </w:p>
    <w:p w14:paraId="3EA5DDA6" w14:textId="371A5EAE" w:rsidR="00F403D6" w:rsidRDefault="00F403D6" w:rsidP="00F403D6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09528" wp14:editId="1BFD88BE">
                <wp:simplePos x="0" y="0"/>
                <wp:positionH relativeFrom="column">
                  <wp:posOffset>304800</wp:posOffset>
                </wp:positionH>
                <wp:positionV relativeFrom="paragraph">
                  <wp:posOffset>6985</wp:posOffset>
                </wp:positionV>
                <wp:extent cx="381000" cy="129540"/>
                <wp:effectExtent l="0" t="0" r="19050" b="2286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6237" id="Прямоугольник 212" o:spid="_x0000_s1026" style="position:absolute;margin-left:24pt;margin-top:.55pt;width:30pt;height:1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" fillcolor="window" strokecolor="windowText" strokeweight="1pt">
                <v:stroke dashstyle="longDash"/>
              </v:rect>
            </w:pict>
          </mc:Fallback>
        </mc:AlternateContent>
      </w:r>
      <w:r>
        <w:rPr>
          <w:rFonts w:cstheme="minorHAnsi"/>
          <w:sz w:val="18"/>
          <w:szCs w:val="18"/>
        </w:rPr>
        <w:t xml:space="preserve">                         -результаты, которые пока не измеряются</w:t>
      </w:r>
    </w:p>
    <w:p w14:paraId="09AF0DA9" w14:textId="0FBAB97E" w:rsidR="00C7460A" w:rsidRPr="00064D41" w:rsidRDefault="00C7460A" w:rsidP="00F403D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ЦССУ – центры содействия семейному устройству</w:t>
      </w:r>
      <w:bookmarkStart w:id="10" w:name="_GoBack"/>
      <w:bookmarkEnd w:id="10"/>
    </w:p>
    <w:sectPr w:rsidR="00C7460A" w:rsidRPr="00064D41" w:rsidSect="00F403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8190F" w14:textId="77777777" w:rsidR="00027A11" w:rsidRDefault="00027A11" w:rsidP="00064D41">
      <w:r>
        <w:separator/>
      </w:r>
    </w:p>
  </w:endnote>
  <w:endnote w:type="continuationSeparator" w:id="0">
    <w:p w14:paraId="04B6CC15" w14:textId="77777777" w:rsidR="00027A11" w:rsidRDefault="00027A11" w:rsidP="0006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042A1" w14:textId="77777777" w:rsidR="00027A11" w:rsidRDefault="00027A11" w:rsidP="00064D41">
      <w:r>
        <w:separator/>
      </w:r>
    </w:p>
  </w:footnote>
  <w:footnote w:type="continuationSeparator" w:id="0">
    <w:p w14:paraId="6752BA3A" w14:textId="77777777" w:rsidR="00027A11" w:rsidRDefault="00027A11" w:rsidP="00064D4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6D"/>
    <w:rsid w:val="00027A11"/>
    <w:rsid w:val="00064D41"/>
    <w:rsid w:val="0009348F"/>
    <w:rsid w:val="000C0E46"/>
    <w:rsid w:val="000E7371"/>
    <w:rsid w:val="001662C7"/>
    <w:rsid w:val="00175E76"/>
    <w:rsid w:val="001B2338"/>
    <w:rsid w:val="002574B2"/>
    <w:rsid w:val="00304624"/>
    <w:rsid w:val="00323229"/>
    <w:rsid w:val="004C645F"/>
    <w:rsid w:val="0053226E"/>
    <w:rsid w:val="00560D6B"/>
    <w:rsid w:val="005A58B6"/>
    <w:rsid w:val="005D4F31"/>
    <w:rsid w:val="00602B37"/>
    <w:rsid w:val="00617AFB"/>
    <w:rsid w:val="00662F22"/>
    <w:rsid w:val="006638D4"/>
    <w:rsid w:val="00710A5F"/>
    <w:rsid w:val="00716674"/>
    <w:rsid w:val="00734C53"/>
    <w:rsid w:val="007607D0"/>
    <w:rsid w:val="007938C9"/>
    <w:rsid w:val="00794A1A"/>
    <w:rsid w:val="007E19E9"/>
    <w:rsid w:val="00816E96"/>
    <w:rsid w:val="008F7AF0"/>
    <w:rsid w:val="00914E74"/>
    <w:rsid w:val="00926EF2"/>
    <w:rsid w:val="00956DB4"/>
    <w:rsid w:val="00A1732E"/>
    <w:rsid w:val="00A6509D"/>
    <w:rsid w:val="00AD4F68"/>
    <w:rsid w:val="00B95077"/>
    <w:rsid w:val="00BE066D"/>
    <w:rsid w:val="00C014B6"/>
    <w:rsid w:val="00C447C3"/>
    <w:rsid w:val="00C7460A"/>
    <w:rsid w:val="00D36118"/>
    <w:rsid w:val="00DE3598"/>
    <w:rsid w:val="00E5024B"/>
    <w:rsid w:val="00E67903"/>
    <w:rsid w:val="00F403D6"/>
    <w:rsid w:val="00F740CD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FB6C"/>
  <w15:chartTrackingRefBased/>
  <w15:docId w15:val="{74CB19F6-DDC0-45B4-9BDB-30CE9FA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66D"/>
    <w:pPr>
      <w:spacing w:after="0" w:line="240" w:lineRule="auto"/>
      <w:ind w:left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66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E066D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64D41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64D4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64D4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740C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740C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740C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740C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740C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F740CD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F740C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74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9D6A-0F73-4C4B-B786-3FD630AD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2</cp:revision>
  <dcterms:created xsi:type="dcterms:W3CDTF">2019-08-29T10:25:00Z</dcterms:created>
  <dcterms:modified xsi:type="dcterms:W3CDTF">2019-08-29T10:25:00Z</dcterms:modified>
</cp:coreProperties>
</file>