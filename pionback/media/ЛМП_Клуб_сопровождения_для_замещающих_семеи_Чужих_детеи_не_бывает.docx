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95DD20" w14:textId="77777777" w:rsidR="00783192" w:rsidRPr="001F3342" w:rsidRDefault="00783192" w:rsidP="00783192">
      <w:pPr>
        <w:rPr>
          <w:rFonts w:ascii="Arial Narrow" w:hAnsi="Arial Narrow"/>
          <w:sz w:val="20"/>
          <w:szCs w:val="20"/>
        </w:rPr>
      </w:pPr>
      <w:r w:rsidRPr="001F3342">
        <w:rPr>
          <w:rFonts w:ascii="Arial Narrow" w:hAnsi="Arial Narrow"/>
          <w:sz w:val="20"/>
          <w:szCs w:val="20"/>
        </w:rPr>
        <w:t>Некоммерческое партнерство Международный благотворительный центр "Надежда"</w:t>
      </w:r>
    </w:p>
    <w:p w14:paraId="0250C389" w14:textId="77777777" w:rsidR="00783192" w:rsidRPr="001F3342" w:rsidRDefault="00783192" w:rsidP="00783192">
      <w:pPr>
        <w:rPr>
          <w:rFonts w:ascii="Arial Narrow" w:hAnsi="Arial Narrow"/>
          <w:sz w:val="20"/>
          <w:szCs w:val="20"/>
        </w:rPr>
      </w:pPr>
      <w:proofErr w:type="gramStart"/>
      <w:r w:rsidRPr="001F3342">
        <w:rPr>
          <w:rFonts w:ascii="Arial Narrow" w:hAnsi="Arial Narrow"/>
          <w:sz w:val="20"/>
          <w:szCs w:val="20"/>
        </w:rPr>
        <w:t>Проект  Клуб</w:t>
      </w:r>
      <w:proofErr w:type="gramEnd"/>
      <w:r w:rsidRPr="001F3342">
        <w:rPr>
          <w:rFonts w:ascii="Arial Narrow" w:hAnsi="Arial Narrow"/>
          <w:sz w:val="20"/>
          <w:szCs w:val="20"/>
        </w:rPr>
        <w:t xml:space="preserve"> сопровождения для замещающих семей "Чужих детей не бывает"</w:t>
      </w:r>
    </w:p>
    <w:p w14:paraId="6F6A0701" w14:textId="77777777" w:rsidR="00783192" w:rsidRPr="001F3342" w:rsidRDefault="00783192" w:rsidP="00783192">
      <w:pPr>
        <w:rPr>
          <w:rFonts w:ascii="Arial Narrow" w:hAnsi="Arial Narrow"/>
          <w:sz w:val="20"/>
          <w:szCs w:val="20"/>
        </w:rPr>
      </w:pPr>
    </w:p>
    <w:tbl>
      <w:tblPr>
        <w:tblW w:w="15906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155"/>
        <w:gridCol w:w="2135"/>
        <w:gridCol w:w="1985"/>
        <w:gridCol w:w="3543"/>
        <w:gridCol w:w="1701"/>
        <w:gridCol w:w="1134"/>
        <w:gridCol w:w="1418"/>
        <w:gridCol w:w="1417"/>
        <w:gridCol w:w="1418"/>
      </w:tblGrid>
      <w:tr w:rsidR="00CD1D20" w:rsidRPr="001F3342" w14:paraId="16ED2DF9" w14:textId="77777777" w:rsidTr="00153134">
        <w:tc>
          <w:tcPr>
            <w:tcW w:w="1155" w:type="dxa"/>
          </w:tcPr>
          <w:p w14:paraId="519B9FF6" w14:textId="77777777" w:rsidR="00CD1D20" w:rsidRPr="001F3342" w:rsidRDefault="00CD1D20" w:rsidP="00242975">
            <w:pPr>
              <w:rPr>
                <w:rFonts w:ascii="Arial Narrow" w:hAnsi="Arial Narrow"/>
                <w:b/>
                <w:sz w:val="20"/>
                <w:szCs w:val="20"/>
              </w:rPr>
            </w:pPr>
            <w:proofErr w:type="spellStart"/>
            <w:r w:rsidRPr="001F3342">
              <w:rPr>
                <w:rFonts w:ascii="Arial Narrow" w:hAnsi="Arial Narrow"/>
                <w:b/>
                <w:sz w:val="20"/>
                <w:szCs w:val="20"/>
              </w:rPr>
              <w:t>Благополучатели</w:t>
            </w:r>
            <w:proofErr w:type="spellEnd"/>
            <w:r w:rsidRPr="001F3342">
              <w:rPr>
                <w:rFonts w:ascii="Arial Narrow" w:hAnsi="Arial Narrow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2135" w:type="dxa"/>
          </w:tcPr>
          <w:p w14:paraId="5A546ED1" w14:textId="77777777" w:rsidR="00CD1D20" w:rsidRPr="001F3342" w:rsidRDefault="00CD1D20" w:rsidP="00242975">
            <w:pPr>
              <w:rPr>
                <w:rFonts w:ascii="Arial Narrow" w:hAnsi="Arial Narrow"/>
                <w:b/>
                <w:sz w:val="20"/>
                <w:szCs w:val="20"/>
              </w:rPr>
            </w:pPr>
            <w:r w:rsidRPr="001F3342">
              <w:rPr>
                <w:rFonts w:ascii="Arial Narrow" w:hAnsi="Arial Narrow"/>
                <w:b/>
                <w:sz w:val="20"/>
                <w:szCs w:val="20"/>
              </w:rPr>
              <w:t>Деятельность</w:t>
            </w:r>
          </w:p>
        </w:tc>
        <w:tc>
          <w:tcPr>
            <w:tcW w:w="1985" w:type="dxa"/>
          </w:tcPr>
          <w:p w14:paraId="742C2895" w14:textId="77777777" w:rsidR="00CD1D20" w:rsidRPr="001F3342" w:rsidRDefault="00CD1D20" w:rsidP="00242975">
            <w:pPr>
              <w:rPr>
                <w:rFonts w:ascii="Arial Narrow" w:hAnsi="Arial Narrow"/>
                <w:b/>
                <w:sz w:val="20"/>
                <w:szCs w:val="20"/>
              </w:rPr>
            </w:pPr>
            <w:r w:rsidRPr="001F3342">
              <w:rPr>
                <w:rFonts w:ascii="Arial Narrow" w:hAnsi="Arial Narrow"/>
                <w:b/>
                <w:sz w:val="20"/>
                <w:szCs w:val="20"/>
              </w:rPr>
              <w:t>Непосредственный  результат</w:t>
            </w:r>
          </w:p>
        </w:tc>
        <w:tc>
          <w:tcPr>
            <w:tcW w:w="3543" w:type="dxa"/>
          </w:tcPr>
          <w:p w14:paraId="5D1DC21B" w14:textId="77777777" w:rsidR="00CD1D20" w:rsidRPr="001F3342" w:rsidRDefault="00CD1D20" w:rsidP="00242975">
            <w:pPr>
              <w:rPr>
                <w:rFonts w:ascii="Arial Narrow" w:hAnsi="Arial Narrow"/>
                <w:b/>
                <w:sz w:val="20"/>
                <w:szCs w:val="20"/>
              </w:rPr>
            </w:pPr>
            <w:r w:rsidRPr="001F3342">
              <w:rPr>
                <w:rFonts w:ascii="Arial Narrow" w:hAnsi="Arial Narrow"/>
                <w:b/>
                <w:sz w:val="20"/>
                <w:szCs w:val="20"/>
              </w:rPr>
              <w:t>Показатели</w:t>
            </w:r>
          </w:p>
        </w:tc>
        <w:tc>
          <w:tcPr>
            <w:tcW w:w="1701" w:type="dxa"/>
          </w:tcPr>
          <w:p w14:paraId="461A66C0" w14:textId="264AB279" w:rsidR="00CD1D20" w:rsidRPr="001F3342" w:rsidRDefault="00CD1D20" w:rsidP="00153134">
            <w:pPr>
              <w:rPr>
                <w:rFonts w:ascii="Arial Narrow" w:hAnsi="Arial Narrow"/>
                <w:b/>
                <w:sz w:val="20"/>
                <w:szCs w:val="20"/>
              </w:rPr>
            </w:pPr>
            <w:r w:rsidRPr="001F3342">
              <w:rPr>
                <w:rFonts w:ascii="Arial Narrow" w:hAnsi="Arial Narrow"/>
                <w:b/>
                <w:sz w:val="20"/>
                <w:szCs w:val="20"/>
              </w:rPr>
              <w:t xml:space="preserve">Краткосрочный </w:t>
            </w:r>
            <w:r w:rsidR="00153134" w:rsidRPr="001F3342">
              <w:rPr>
                <w:rFonts w:ascii="Arial Narrow" w:hAnsi="Arial Narrow"/>
                <w:b/>
                <w:sz w:val="20"/>
                <w:szCs w:val="20"/>
              </w:rPr>
              <w:t>результат</w:t>
            </w:r>
          </w:p>
        </w:tc>
        <w:tc>
          <w:tcPr>
            <w:tcW w:w="1134" w:type="dxa"/>
          </w:tcPr>
          <w:p w14:paraId="7DE4B42E" w14:textId="77777777" w:rsidR="00CD1D20" w:rsidRPr="001F3342" w:rsidRDefault="00CD1D20" w:rsidP="00242975">
            <w:pPr>
              <w:rPr>
                <w:rFonts w:ascii="Arial Narrow" w:hAnsi="Arial Narrow"/>
                <w:b/>
                <w:sz w:val="20"/>
                <w:szCs w:val="20"/>
              </w:rPr>
            </w:pPr>
            <w:r w:rsidRPr="001F3342">
              <w:rPr>
                <w:rFonts w:ascii="Arial Narrow" w:hAnsi="Arial Narrow"/>
                <w:b/>
                <w:sz w:val="20"/>
                <w:szCs w:val="20"/>
              </w:rPr>
              <w:t>Показатели</w:t>
            </w:r>
          </w:p>
        </w:tc>
        <w:tc>
          <w:tcPr>
            <w:tcW w:w="1418" w:type="dxa"/>
          </w:tcPr>
          <w:p w14:paraId="6166B9F5" w14:textId="77777777" w:rsidR="00CD1D20" w:rsidRPr="001F3342" w:rsidRDefault="00CD1D20" w:rsidP="00242975">
            <w:pPr>
              <w:rPr>
                <w:rFonts w:ascii="Arial Narrow" w:hAnsi="Arial Narrow"/>
                <w:b/>
                <w:sz w:val="20"/>
                <w:szCs w:val="20"/>
              </w:rPr>
            </w:pPr>
            <w:r w:rsidRPr="001F3342">
              <w:rPr>
                <w:rFonts w:ascii="Arial Narrow" w:hAnsi="Arial Narrow"/>
                <w:b/>
                <w:sz w:val="20"/>
                <w:szCs w:val="20"/>
              </w:rPr>
              <w:t xml:space="preserve">Среднесрочный </w:t>
            </w:r>
          </w:p>
        </w:tc>
        <w:tc>
          <w:tcPr>
            <w:tcW w:w="1417" w:type="dxa"/>
          </w:tcPr>
          <w:p w14:paraId="3CF8E922" w14:textId="77777777" w:rsidR="00CD1D20" w:rsidRPr="001F3342" w:rsidRDefault="00CD1D20" w:rsidP="00242975">
            <w:pPr>
              <w:rPr>
                <w:rFonts w:ascii="Arial Narrow" w:hAnsi="Arial Narrow"/>
                <w:b/>
                <w:sz w:val="20"/>
                <w:szCs w:val="20"/>
              </w:rPr>
            </w:pPr>
            <w:r w:rsidRPr="001F3342">
              <w:rPr>
                <w:rFonts w:ascii="Arial Narrow" w:hAnsi="Arial Narrow"/>
                <w:b/>
                <w:sz w:val="20"/>
                <w:szCs w:val="20"/>
              </w:rPr>
              <w:t>Показатели</w:t>
            </w:r>
          </w:p>
        </w:tc>
        <w:tc>
          <w:tcPr>
            <w:tcW w:w="1418" w:type="dxa"/>
          </w:tcPr>
          <w:p w14:paraId="3414A43B" w14:textId="77777777" w:rsidR="00CD1D20" w:rsidRPr="001F3342" w:rsidRDefault="00CD1D20" w:rsidP="00242975">
            <w:pPr>
              <w:rPr>
                <w:rFonts w:ascii="Arial Narrow" w:hAnsi="Arial Narrow"/>
                <w:b/>
                <w:sz w:val="20"/>
                <w:szCs w:val="20"/>
              </w:rPr>
            </w:pPr>
            <w:r w:rsidRPr="001F3342">
              <w:rPr>
                <w:rFonts w:ascii="Arial Narrow" w:hAnsi="Arial Narrow"/>
                <w:b/>
                <w:sz w:val="20"/>
                <w:szCs w:val="20"/>
              </w:rPr>
              <w:t xml:space="preserve">Социальный эффект </w:t>
            </w:r>
          </w:p>
        </w:tc>
      </w:tr>
      <w:tr w:rsidR="00122AA1" w:rsidRPr="001F3342" w14:paraId="6AEAD731" w14:textId="77777777" w:rsidTr="009B01E0">
        <w:trPr>
          <w:cantSplit/>
          <w:trHeight w:val="1537"/>
        </w:trPr>
        <w:tc>
          <w:tcPr>
            <w:tcW w:w="1155" w:type="dxa"/>
            <w:vMerge w:val="restart"/>
          </w:tcPr>
          <w:p w14:paraId="24096853" w14:textId="77777777" w:rsidR="00122AA1" w:rsidRPr="001F3342" w:rsidRDefault="00122AA1" w:rsidP="00AF7613">
            <w:pPr>
              <w:rPr>
                <w:rFonts w:ascii="Arial Narrow" w:hAnsi="Arial Narrow"/>
                <w:sz w:val="20"/>
                <w:szCs w:val="20"/>
              </w:rPr>
            </w:pPr>
            <w:r w:rsidRPr="001F3342">
              <w:rPr>
                <w:rFonts w:ascii="Arial Narrow" w:hAnsi="Arial Narrow"/>
                <w:sz w:val="20"/>
                <w:szCs w:val="20"/>
              </w:rPr>
              <w:t xml:space="preserve">Дети (замещающие семьи) </w:t>
            </w:r>
          </w:p>
        </w:tc>
        <w:tc>
          <w:tcPr>
            <w:tcW w:w="2135" w:type="dxa"/>
          </w:tcPr>
          <w:p w14:paraId="17F3FAD7" w14:textId="5F9DC0D7" w:rsidR="00122AA1" w:rsidRPr="001F3342" w:rsidRDefault="00122AA1" w:rsidP="00242975">
            <w:pPr>
              <w:rPr>
                <w:rFonts w:ascii="Arial Narrow" w:eastAsia="Arial Narrow" w:hAnsi="Arial Narrow"/>
                <w:sz w:val="20"/>
                <w:szCs w:val="20"/>
              </w:rPr>
            </w:pPr>
            <w:r w:rsidRPr="001F3342">
              <w:rPr>
                <w:rFonts w:ascii="Arial Narrow" w:eastAsia="Arial Narrow" w:hAnsi="Arial Narrow"/>
                <w:sz w:val="20"/>
                <w:szCs w:val="20"/>
              </w:rPr>
              <w:t>Групповая работа детского психолога с приемными детьми (тренинги, игры с элементами тренинга)</w:t>
            </w:r>
          </w:p>
        </w:tc>
        <w:tc>
          <w:tcPr>
            <w:tcW w:w="1985" w:type="dxa"/>
          </w:tcPr>
          <w:p w14:paraId="02313A67" w14:textId="62E5263B" w:rsidR="00122AA1" w:rsidRPr="001F3342" w:rsidRDefault="00122AA1" w:rsidP="00421350">
            <w:pPr>
              <w:rPr>
                <w:rFonts w:ascii="Arial Narrow" w:hAnsi="Arial Narrow"/>
                <w:sz w:val="20"/>
                <w:szCs w:val="20"/>
              </w:rPr>
            </w:pPr>
            <w:r w:rsidRPr="001F3342">
              <w:rPr>
                <w:rFonts w:ascii="Arial Narrow" w:hAnsi="Arial Narrow"/>
                <w:sz w:val="20"/>
                <w:szCs w:val="20"/>
              </w:rPr>
              <w:t>Проведена групповая работа психолога с приемными детьми</w:t>
            </w:r>
          </w:p>
          <w:p w14:paraId="359A2FE0" w14:textId="77777777" w:rsidR="00122AA1" w:rsidRPr="001F3342" w:rsidRDefault="00122AA1" w:rsidP="00CD1D20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543" w:type="dxa"/>
          </w:tcPr>
          <w:p w14:paraId="772B6F87" w14:textId="6930DDA1" w:rsidR="00122AA1" w:rsidRPr="001F3342" w:rsidRDefault="00122AA1" w:rsidP="00242975">
            <w:pPr>
              <w:rPr>
                <w:rFonts w:ascii="Arial Narrow" w:eastAsia="Arial Narrow" w:hAnsi="Arial Narrow"/>
                <w:sz w:val="20"/>
                <w:szCs w:val="20"/>
              </w:rPr>
            </w:pPr>
            <w:r w:rsidRPr="001F3342">
              <w:rPr>
                <w:rFonts w:ascii="Arial Narrow" w:eastAsia="Arial Narrow" w:hAnsi="Arial Narrow"/>
                <w:sz w:val="20"/>
                <w:szCs w:val="20"/>
              </w:rPr>
              <w:t>Количество групповых занятий для детей</w:t>
            </w:r>
            <w:r w:rsidRPr="009B01E0">
              <w:rPr>
                <w:rFonts w:ascii="Arial Narrow" w:eastAsia="Arial Narrow" w:hAnsi="Arial Narrow"/>
                <w:strike/>
                <w:sz w:val="20"/>
                <w:szCs w:val="20"/>
              </w:rPr>
              <w:t xml:space="preserve"> </w:t>
            </w:r>
          </w:p>
          <w:p w14:paraId="56BBA6DC" w14:textId="12B34CB2" w:rsidR="00122AA1" w:rsidRPr="001F3342" w:rsidRDefault="00122AA1" w:rsidP="00242975">
            <w:pPr>
              <w:rPr>
                <w:rFonts w:ascii="Arial Narrow" w:eastAsia="Arial Narrow" w:hAnsi="Arial Narrow"/>
                <w:sz w:val="20"/>
                <w:szCs w:val="20"/>
              </w:rPr>
            </w:pPr>
            <w:r w:rsidRPr="001F3342">
              <w:rPr>
                <w:rFonts w:ascii="Arial Narrow" w:eastAsia="Arial Narrow" w:hAnsi="Arial Narrow"/>
                <w:sz w:val="20"/>
                <w:szCs w:val="20"/>
              </w:rPr>
              <w:t>Количество приемных детей, принявших участие в групповых занятиях</w:t>
            </w:r>
          </w:p>
          <w:p w14:paraId="2994E0DD" w14:textId="70A1E0A1" w:rsidR="00122AA1" w:rsidRPr="001F3342" w:rsidRDefault="00122AA1" w:rsidP="00153134">
            <w:pPr>
              <w:rPr>
                <w:rFonts w:ascii="Arial Narrow" w:eastAsia="Arial Narrow" w:hAnsi="Arial Narrow"/>
                <w:sz w:val="20"/>
                <w:szCs w:val="20"/>
              </w:rPr>
            </w:pPr>
            <w:r w:rsidRPr="001F3342">
              <w:rPr>
                <w:rFonts w:ascii="Arial Narrow" w:eastAsia="Arial Narrow" w:hAnsi="Arial Narrow"/>
                <w:color w:val="FF0000"/>
                <w:sz w:val="20"/>
                <w:szCs w:val="20"/>
              </w:rPr>
              <w:t>Количество детей, выразивших удовлетворенность полученными психологическими услугами</w:t>
            </w:r>
          </w:p>
        </w:tc>
        <w:tc>
          <w:tcPr>
            <w:tcW w:w="1701" w:type="dxa"/>
            <w:vMerge w:val="restart"/>
          </w:tcPr>
          <w:p w14:paraId="4F833834" w14:textId="76FD7E58" w:rsidR="00122AA1" w:rsidRPr="001F3342" w:rsidRDefault="00122AA1" w:rsidP="00CD1D20">
            <w:pPr>
              <w:rPr>
                <w:rFonts w:ascii="Arial Narrow" w:hAnsi="Arial Narrow"/>
                <w:sz w:val="20"/>
                <w:szCs w:val="20"/>
              </w:rPr>
            </w:pPr>
            <w:r w:rsidRPr="001F3342">
              <w:rPr>
                <w:rFonts w:ascii="Arial Narrow" w:hAnsi="Arial Narrow"/>
                <w:sz w:val="20"/>
                <w:szCs w:val="20"/>
              </w:rPr>
              <w:t xml:space="preserve">Улучшено психическое состояние детей </w:t>
            </w:r>
          </w:p>
          <w:p w14:paraId="78100C63" w14:textId="77777777" w:rsidR="00122AA1" w:rsidRPr="001F3342" w:rsidRDefault="00122AA1" w:rsidP="00D07783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vMerge w:val="restart"/>
          </w:tcPr>
          <w:p w14:paraId="1AB82894" w14:textId="77777777" w:rsidR="00122AA1" w:rsidRPr="001F3342" w:rsidRDefault="00122AA1" w:rsidP="00242975">
            <w:pPr>
              <w:rPr>
                <w:rFonts w:ascii="Arial Narrow" w:eastAsia="Arial Narrow" w:hAnsi="Arial Narrow"/>
                <w:sz w:val="20"/>
                <w:szCs w:val="20"/>
              </w:rPr>
            </w:pPr>
            <w:r w:rsidRPr="001F3342">
              <w:rPr>
                <w:rFonts w:ascii="Arial Narrow" w:eastAsia="Arial Narrow" w:hAnsi="Arial Narrow"/>
                <w:sz w:val="20"/>
                <w:szCs w:val="20"/>
              </w:rPr>
              <w:t>Количество детей, улучшивших свое психическое состояние</w:t>
            </w:r>
          </w:p>
          <w:p w14:paraId="25F97DEC" w14:textId="77777777" w:rsidR="00122AA1" w:rsidRPr="001F3342" w:rsidRDefault="00122AA1" w:rsidP="00242975">
            <w:pPr>
              <w:rPr>
                <w:rFonts w:ascii="Arial Narrow" w:eastAsia="Arial Narrow" w:hAnsi="Arial Narrow"/>
                <w:sz w:val="20"/>
                <w:szCs w:val="20"/>
              </w:rPr>
            </w:pPr>
          </w:p>
          <w:p w14:paraId="6F609D80" w14:textId="4398401B" w:rsidR="00122AA1" w:rsidRPr="001F3342" w:rsidRDefault="00122AA1" w:rsidP="0024297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418" w:type="dxa"/>
            <w:vMerge w:val="restart"/>
          </w:tcPr>
          <w:p w14:paraId="68871E60" w14:textId="797B1465" w:rsidR="00122AA1" w:rsidRPr="001F3342" w:rsidRDefault="00122AA1" w:rsidP="00242975">
            <w:pPr>
              <w:rPr>
                <w:rFonts w:ascii="Arial Narrow" w:eastAsia="Arial Narrow" w:hAnsi="Arial Narrow"/>
                <w:sz w:val="20"/>
                <w:szCs w:val="20"/>
              </w:rPr>
            </w:pPr>
            <w:r w:rsidRPr="001F3342">
              <w:rPr>
                <w:rFonts w:ascii="Arial Narrow" w:eastAsia="Arial Narrow" w:hAnsi="Arial Narrow"/>
                <w:sz w:val="20"/>
                <w:szCs w:val="20"/>
              </w:rPr>
              <w:t>Улучшено благополучие детей</w:t>
            </w:r>
          </w:p>
          <w:p w14:paraId="22A531DA" w14:textId="77777777" w:rsidR="00122AA1" w:rsidRPr="001F3342" w:rsidRDefault="00122AA1" w:rsidP="00242975">
            <w:pPr>
              <w:rPr>
                <w:rFonts w:ascii="Arial Narrow" w:eastAsia="Arial Narrow" w:hAnsi="Arial Narrow"/>
                <w:sz w:val="20"/>
                <w:szCs w:val="20"/>
              </w:rPr>
            </w:pPr>
          </w:p>
          <w:p w14:paraId="36763E08" w14:textId="77777777" w:rsidR="00122AA1" w:rsidRPr="001F3342" w:rsidRDefault="00122AA1" w:rsidP="00242975">
            <w:pPr>
              <w:rPr>
                <w:rFonts w:ascii="Arial Narrow" w:hAnsi="Arial Narrow"/>
                <w:sz w:val="20"/>
                <w:szCs w:val="20"/>
              </w:rPr>
            </w:pPr>
          </w:p>
          <w:p w14:paraId="71367778" w14:textId="77777777" w:rsidR="00122AA1" w:rsidRPr="001F3342" w:rsidRDefault="00122AA1" w:rsidP="0024297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</w:tcPr>
          <w:p w14:paraId="51922A22" w14:textId="77777777" w:rsidR="00122AA1" w:rsidRPr="001F3342" w:rsidRDefault="00122AA1" w:rsidP="00242975">
            <w:pPr>
              <w:rPr>
                <w:rFonts w:ascii="Arial Narrow" w:hAnsi="Arial Narrow"/>
                <w:sz w:val="20"/>
                <w:szCs w:val="20"/>
              </w:rPr>
            </w:pPr>
            <w:r w:rsidRPr="001F3342">
              <w:rPr>
                <w:rFonts w:ascii="Arial Narrow" w:hAnsi="Arial Narrow"/>
                <w:sz w:val="20"/>
                <w:szCs w:val="20"/>
              </w:rPr>
              <w:t>Количество детей, улучшивших своё благополучие</w:t>
            </w:r>
          </w:p>
          <w:p w14:paraId="6F6737C9" w14:textId="77777777" w:rsidR="00122AA1" w:rsidRPr="001F3342" w:rsidRDefault="00122AA1" w:rsidP="00242975">
            <w:pPr>
              <w:rPr>
                <w:rFonts w:ascii="Arial Narrow" w:hAnsi="Arial Narrow"/>
                <w:sz w:val="20"/>
                <w:szCs w:val="20"/>
              </w:rPr>
            </w:pPr>
          </w:p>
          <w:p w14:paraId="65D40743" w14:textId="77777777" w:rsidR="00122AA1" w:rsidRPr="001F3342" w:rsidRDefault="00122AA1" w:rsidP="0024297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418" w:type="dxa"/>
            <w:vMerge w:val="restart"/>
          </w:tcPr>
          <w:p w14:paraId="7DBFAEB3" w14:textId="77777777" w:rsidR="00122AA1" w:rsidRDefault="00122AA1" w:rsidP="0063590F">
            <w:pPr>
              <w:rPr>
                <w:rFonts w:ascii="Arial Narrow" w:hAnsi="Arial Narrow"/>
                <w:sz w:val="20"/>
                <w:szCs w:val="20"/>
              </w:rPr>
            </w:pPr>
          </w:p>
          <w:p w14:paraId="748CBA51" w14:textId="77777777" w:rsidR="00122AA1" w:rsidRDefault="00122AA1" w:rsidP="0063590F">
            <w:pPr>
              <w:rPr>
                <w:rFonts w:ascii="Arial Narrow" w:hAnsi="Arial Narrow"/>
                <w:sz w:val="20"/>
                <w:szCs w:val="20"/>
              </w:rPr>
            </w:pPr>
          </w:p>
          <w:p w14:paraId="59B670ED" w14:textId="77777777" w:rsidR="00122AA1" w:rsidRDefault="00122AA1" w:rsidP="0063590F">
            <w:pPr>
              <w:rPr>
                <w:rFonts w:ascii="Arial Narrow" w:hAnsi="Arial Narrow"/>
                <w:sz w:val="20"/>
                <w:szCs w:val="20"/>
              </w:rPr>
            </w:pPr>
          </w:p>
          <w:p w14:paraId="5A36A517" w14:textId="77777777" w:rsidR="00122AA1" w:rsidRDefault="00122AA1" w:rsidP="0063590F">
            <w:pPr>
              <w:rPr>
                <w:rFonts w:ascii="Arial Narrow" w:hAnsi="Arial Narrow"/>
                <w:sz w:val="20"/>
                <w:szCs w:val="20"/>
              </w:rPr>
            </w:pPr>
          </w:p>
          <w:p w14:paraId="26E02C38" w14:textId="77777777" w:rsidR="00122AA1" w:rsidRDefault="00122AA1" w:rsidP="0063590F">
            <w:pPr>
              <w:rPr>
                <w:rFonts w:ascii="Arial Narrow" w:hAnsi="Arial Narrow"/>
                <w:sz w:val="20"/>
                <w:szCs w:val="20"/>
              </w:rPr>
            </w:pPr>
          </w:p>
          <w:p w14:paraId="12278F40" w14:textId="33DFBFCE" w:rsidR="00122AA1" w:rsidRPr="001F3342" w:rsidRDefault="00122AA1" w:rsidP="0063590F">
            <w:pPr>
              <w:rPr>
                <w:rFonts w:ascii="Arial Narrow" w:hAnsi="Arial Narrow"/>
                <w:sz w:val="20"/>
                <w:szCs w:val="20"/>
              </w:rPr>
            </w:pPr>
            <w:r w:rsidRPr="001F3342">
              <w:rPr>
                <w:rFonts w:ascii="Arial Narrow" w:hAnsi="Arial Narrow"/>
                <w:sz w:val="20"/>
                <w:szCs w:val="20"/>
              </w:rPr>
              <w:t xml:space="preserve">Уменьшено </w:t>
            </w:r>
            <w:r w:rsidRPr="00B7196C">
              <w:rPr>
                <w:rFonts w:ascii="Arial Narrow" w:hAnsi="Arial Narrow"/>
                <w:sz w:val="20"/>
                <w:szCs w:val="20"/>
              </w:rPr>
              <w:t>количеств</w:t>
            </w:r>
            <w:r>
              <w:rPr>
                <w:rFonts w:ascii="Arial Narrow" w:hAnsi="Arial Narrow"/>
                <w:sz w:val="20"/>
                <w:szCs w:val="20"/>
              </w:rPr>
              <w:t xml:space="preserve">о возвратов </w:t>
            </w:r>
            <w:bookmarkStart w:id="0" w:name="_GoBack"/>
            <w:bookmarkEnd w:id="0"/>
            <w:r w:rsidRPr="00B7196C">
              <w:rPr>
                <w:rFonts w:ascii="Arial Narrow" w:hAnsi="Arial Narrow"/>
                <w:sz w:val="20"/>
                <w:szCs w:val="20"/>
              </w:rPr>
              <w:t xml:space="preserve"> детей из замещающих </w:t>
            </w:r>
            <w:r w:rsidRPr="001F3342">
              <w:rPr>
                <w:rFonts w:ascii="Arial Narrow" w:hAnsi="Arial Narrow"/>
                <w:sz w:val="20"/>
                <w:szCs w:val="20"/>
              </w:rPr>
              <w:t>семей</w:t>
            </w:r>
          </w:p>
          <w:p w14:paraId="12AF5209" w14:textId="77777777" w:rsidR="00122AA1" w:rsidRPr="001F3342" w:rsidRDefault="00122AA1" w:rsidP="0024297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122AA1" w:rsidRPr="001F3342" w14:paraId="12C2AC0F" w14:textId="77777777" w:rsidTr="00153134">
        <w:trPr>
          <w:cantSplit/>
          <w:trHeight w:val="1107"/>
        </w:trPr>
        <w:tc>
          <w:tcPr>
            <w:tcW w:w="1155" w:type="dxa"/>
            <w:vMerge/>
          </w:tcPr>
          <w:p w14:paraId="4E4E6E48" w14:textId="77777777" w:rsidR="00122AA1" w:rsidRPr="001F3342" w:rsidRDefault="00122AA1" w:rsidP="0024297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135" w:type="dxa"/>
          </w:tcPr>
          <w:p w14:paraId="31E9A72F" w14:textId="1B125EDB" w:rsidR="00122AA1" w:rsidRPr="001F3342" w:rsidRDefault="00122AA1" w:rsidP="00242975">
            <w:pPr>
              <w:rPr>
                <w:rFonts w:ascii="Arial Narrow" w:eastAsia="Arial Narrow" w:hAnsi="Arial Narrow"/>
                <w:sz w:val="20"/>
                <w:szCs w:val="20"/>
              </w:rPr>
            </w:pPr>
            <w:r w:rsidRPr="001F3342">
              <w:rPr>
                <w:rFonts w:ascii="Arial Narrow" w:eastAsia="Arial Narrow" w:hAnsi="Arial Narrow"/>
                <w:sz w:val="20"/>
                <w:szCs w:val="20"/>
              </w:rPr>
              <w:t>Индивидуальные консультации психолога для приемных детей</w:t>
            </w:r>
          </w:p>
        </w:tc>
        <w:tc>
          <w:tcPr>
            <w:tcW w:w="1985" w:type="dxa"/>
          </w:tcPr>
          <w:p w14:paraId="2D9985D9" w14:textId="7E844EE4" w:rsidR="00122AA1" w:rsidRPr="001F3342" w:rsidRDefault="00122AA1" w:rsidP="00153134">
            <w:pPr>
              <w:rPr>
                <w:rFonts w:ascii="Arial Narrow" w:hAnsi="Arial Narrow"/>
                <w:sz w:val="20"/>
                <w:szCs w:val="20"/>
              </w:rPr>
            </w:pPr>
            <w:r w:rsidRPr="001F3342">
              <w:rPr>
                <w:rFonts w:ascii="Arial Narrow" w:hAnsi="Arial Narrow"/>
                <w:sz w:val="20"/>
                <w:szCs w:val="20"/>
              </w:rPr>
              <w:t xml:space="preserve">Проведены индивидуальные консультации психолога для приемных детей  </w:t>
            </w:r>
          </w:p>
        </w:tc>
        <w:tc>
          <w:tcPr>
            <w:tcW w:w="3543" w:type="dxa"/>
          </w:tcPr>
          <w:p w14:paraId="75B09957" w14:textId="77777777" w:rsidR="00122AA1" w:rsidRPr="001F3342" w:rsidRDefault="00122AA1" w:rsidP="007F5FAB">
            <w:pPr>
              <w:rPr>
                <w:rFonts w:ascii="Arial Narrow" w:hAnsi="Arial Narrow"/>
                <w:sz w:val="20"/>
                <w:szCs w:val="20"/>
              </w:rPr>
            </w:pPr>
            <w:r w:rsidRPr="001F3342">
              <w:rPr>
                <w:rFonts w:ascii="Arial Narrow" w:hAnsi="Arial Narrow"/>
                <w:sz w:val="20"/>
                <w:szCs w:val="20"/>
              </w:rPr>
              <w:t>Количество индивидуальных консультаций для детей</w:t>
            </w:r>
          </w:p>
          <w:p w14:paraId="3E9D3381" w14:textId="77777777" w:rsidR="00122AA1" w:rsidRPr="001F3342" w:rsidRDefault="00122AA1" w:rsidP="007F5FAB">
            <w:pPr>
              <w:rPr>
                <w:rFonts w:ascii="Arial Narrow" w:eastAsia="Arial Narrow" w:hAnsi="Arial Narrow"/>
                <w:sz w:val="20"/>
                <w:szCs w:val="20"/>
              </w:rPr>
            </w:pPr>
            <w:r w:rsidRPr="001F3342">
              <w:rPr>
                <w:rFonts w:ascii="Arial Narrow" w:hAnsi="Arial Narrow"/>
                <w:sz w:val="20"/>
                <w:szCs w:val="20"/>
              </w:rPr>
              <w:t>Количество детей, получивших индивидуальные консультации психолога</w:t>
            </w:r>
          </w:p>
        </w:tc>
        <w:tc>
          <w:tcPr>
            <w:tcW w:w="1701" w:type="dxa"/>
            <w:vMerge/>
          </w:tcPr>
          <w:p w14:paraId="2FCDAD89" w14:textId="77777777" w:rsidR="00122AA1" w:rsidRPr="001F3342" w:rsidRDefault="00122AA1" w:rsidP="00CD1D20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14:paraId="00873A2A" w14:textId="77777777" w:rsidR="00122AA1" w:rsidRPr="001F3342" w:rsidRDefault="00122AA1" w:rsidP="0024297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418" w:type="dxa"/>
            <w:vMerge/>
          </w:tcPr>
          <w:p w14:paraId="5ECF051E" w14:textId="77777777" w:rsidR="00122AA1" w:rsidRPr="001F3342" w:rsidRDefault="00122AA1" w:rsidP="00242975">
            <w:pPr>
              <w:rPr>
                <w:rFonts w:ascii="Arial Narrow" w:eastAsia="Arial Narrow" w:hAnsi="Arial Narrow"/>
                <w:sz w:val="20"/>
                <w:szCs w:val="20"/>
              </w:rPr>
            </w:pPr>
          </w:p>
        </w:tc>
        <w:tc>
          <w:tcPr>
            <w:tcW w:w="1417" w:type="dxa"/>
            <w:vMerge/>
          </w:tcPr>
          <w:p w14:paraId="47044204" w14:textId="77777777" w:rsidR="00122AA1" w:rsidRPr="001F3342" w:rsidRDefault="00122AA1" w:rsidP="0024297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418" w:type="dxa"/>
            <w:vMerge/>
          </w:tcPr>
          <w:p w14:paraId="09656AE6" w14:textId="77777777" w:rsidR="00122AA1" w:rsidRPr="001F3342" w:rsidRDefault="00122AA1" w:rsidP="0024297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122AA1" w:rsidRPr="001F3342" w14:paraId="01F2E0B7" w14:textId="77777777" w:rsidTr="00153134">
        <w:trPr>
          <w:cantSplit/>
          <w:trHeight w:val="1380"/>
        </w:trPr>
        <w:tc>
          <w:tcPr>
            <w:tcW w:w="1155" w:type="dxa"/>
            <w:vMerge w:val="restart"/>
          </w:tcPr>
          <w:p w14:paraId="514F7F42" w14:textId="77777777" w:rsidR="00122AA1" w:rsidRPr="001F3342" w:rsidRDefault="00122AA1" w:rsidP="00AF7613">
            <w:pPr>
              <w:rPr>
                <w:rFonts w:ascii="Arial Narrow" w:hAnsi="Arial Narrow"/>
                <w:sz w:val="20"/>
                <w:szCs w:val="20"/>
              </w:rPr>
            </w:pPr>
            <w:r w:rsidRPr="001F3342">
              <w:rPr>
                <w:rFonts w:ascii="Arial Narrow" w:hAnsi="Arial Narrow"/>
                <w:sz w:val="20"/>
                <w:szCs w:val="20"/>
              </w:rPr>
              <w:t>Подростки (замещающие семьи)</w:t>
            </w:r>
          </w:p>
        </w:tc>
        <w:tc>
          <w:tcPr>
            <w:tcW w:w="2135" w:type="dxa"/>
          </w:tcPr>
          <w:p w14:paraId="1DE0CA1F" w14:textId="5F6CD39E" w:rsidR="00122AA1" w:rsidRPr="001F3342" w:rsidRDefault="00122AA1" w:rsidP="00153134">
            <w:pPr>
              <w:rPr>
                <w:rFonts w:ascii="Arial Narrow" w:eastAsia="Arial Narrow" w:hAnsi="Arial Narrow"/>
                <w:sz w:val="20"/>
                <w:szCs w:val="20"/>
              </w:rPr>
            </w:pPr>
            <w:r w:rsidRPr="001F3342">
              <w:rPr>
                <w:rFonts w:ascii="Arial Narrow" w:eastAsia="Arial Narrow" w:hAnsi="Arial Narrow"/>
                <w:sz w:val="20"/>
                <w:szCs w:val="20"/>
              </w:rPr>
              <w:t>Групповая работа детского психолога с подростками из замещающих семей (тренинги, тестирование на профориентацию</w:t>
            </w:r>
            <w:ins w:id="1" w:author="Пользователь Windows" w:date="2019-08-08T20:37:00Z">
              <w:r>
                <w:rPr>
                  <w:rFonts w:ascii="Arial Narrow" w:eastAsia="Arial Narrow" w:hAnsi="Arial Narrow"/>
                  <w:sz w:val="20"/>
                  <w:szCs w:val="20"/>
                </w:rPr>
                <w:t xml:space="preserve"> </w:t>
              </w:r>
            </w:ins>
            <w:r w:rsidRPr="001F3342">
              <w:rPr>
                <w:rFonts w:ascii="Arial Narrow" w:eastAsia="Arial Narrow" w:hAnsi="Arial Narrow"/>
                <w:sz w:val="20"/>
                <w:szCs w:val="20"/>
              </w:rPr>
              <w:t>и т.д.)</w:t>
            </w:r>
          </w:p>
        </w:tc>
        <w:tc>
          <w:tcPr>
            <w:tcW w:w="1985" w:type="dxa"/>
          </w:tcPr>
          <w:p w14:paraId="28E97F80" w14:textId="491BFE11" w:rsidR="00122AA1" w:rsidRPr="001F3342" w:rsidRDefault="00122AA1" w:rsidP="00153134">
            <w:pPr>
              <w:rPr>
                <w:rFonts w:ascii="Arial Narrow" w:hAnsi="Arial Narrow"/>
                <w:sz w:val="20"/>
                <w:szCs w:val="20"/>
              </w:rPr>
            </w:pPr>
            <w:r w:rsidRPr="001F3342">
              <w:rPr>
                <w:rFonts w:ascii="Arial Narrow" w:hAnsi="Arial Narrow"/>
                <w:sz w:val="20"/>
                <w:szCs w:val="20"/>
              </w:rPr>
              <w:t>Проведена групповая работа психолога с приемными подростками</w:t>
            </w:r>
          </w:p>
        </w:tc>
        <w:tc>
          <w:tcPr>
            <w:tcW w:w="3543" w:type="dxa"/>
          </w:tcPr>
          <w:p w14:paraId="20CD15E9" w14:textId="77777777" w:rsidR="00122AA1" w:rsidRPr="001F3342" w:rsidRDefault="00122AA1" w:rsidP="007F4F88">
            <w:pPr>
              <w:rPr>
                <w:rFonts w:ascii="Arial Narrow" w:eastAsia="Arial Narrow" w:hAnsi="Arial Narrow"/>
                <w:sz w:val="20"/>
                <w:szCs w:val="20"/>
              </w:rPr>
            </w:pPr>
            <w:r w:rsidRPr="001F3342">
              <w:rPr>
                <w:rFonts w:ascii="Arial Narrow" w:eastAsia="Arial Narrow" w:hAnsi="Arial Narrow"/>
                <w:sz w:val="20"/>
                <w:szCs w:val="20"/>
              </w:rPr>
              <w:t>Количество групповых занятий для подростков</w:t>
            </w:r>
          </w:p>
          <w:p w14:paraId="6A2994FC" w14:textId="77777777" w:rsidR="00122AA1" w:rsidRPr="001F3342" w:rsidRDefault="00122AA1" w:rsidP="007F4F88">
            <w:pPr>
              <w:rPr>
                <w:rFonts w:ascii="Arial Narrow" w:eastAsia="Arial Narrow" w:hAnsi="Arial Narrow"/>
                <w:sz w:val="20"/>
                <w:szCs w:val="20"/>
              </w:rPr>
            </w:pPr>
            <w:r w:rsidRPr="001F3342">
              <w:rPr>
                <w:rFonts w:ascii="Arial Narrow" w:eastAsia="Arial Narrow" w:hAnsi="Arial Narrow"/>
                <w:sz w:val="20"/>
                <w:szCs w:val="20"/>
              </w:rPr>
              <w:t>Количество подростков, принявших участие в групповых занятиях</w:t>
            </w:r>
          </w:p>
          <w:p w14:paraId="66298273" w14:textId="1DE63710" w:rsidR="00122AA1" w:rsidRPr="001F3342" w:rsidRDefault="00122AA1" w:rsidP="00B7196C">
            <w:pPr>
              <w:rPr>
                <w:rFonts w:ascii="Arial Narrow" w:hAnsi="Arial Narrow"/>
                <w:sz w:val="20"/>
                <w:szCs w:val="20"/>
              </w:rPr>
            </w:pPr>
            <w:r w:rsidRPr="001F3342">
              <w:rPr>
                <w:rFonts w:ascii="Arial Narrow" w:hAnsi="Arial Narrow"/>
                <w:color w:val="FF0000"/>
                <w:sz w:val="20"/>
                <w:szCs w:val="20"/>
              </w:rPr>
              <w:t>Количеств</w:t>
            </w:r>
            <w:r>
              <w:rPr>
                <w:rFonts w:ascii="Arial Narrow" w:hAnsi="Arial Narrow"/>
                <w:color w:val="FF0000"/>
                <w:sz w:val="20"/>
                <w:szCs w:val="20"/>
              </w:rPr>
              <w:t xml:space="preserve">о подростков, удовлетворенных </w:t>
            </w:r>
            <w:r w:rsidRPr="001F3342">
              <w:rPr>
                <w:rFonts w:ascii="Arial Narrow" w:hAnsi="Arial Narrow"/>
                <w:color w:val="FF0000"/>
                <w:sz w:val="20"/>
                <w:szCs w:val="20"/>
              </w:rPr>
              <w:t>полученными услугами</w:t>
            </w:r>
          </w:p>
        </w:tc>
        <w:tc>
          <w:tcPr>
            <w:tcW w:w="1701" w:type="dxa"/>
            <w:vMerge w:val="restart"/>
          </w:tcPr>
          <w:p w14:paraId="617E7262" w14:textId="79C4D357" w:rsidR="00122AA1" w:rsidRPr="001F3342" w:rsidRDefault="00122AA1" w:rsidP="00CD1D20">
            <w:pPr>
              <w:rPr>
                <w:rFonts w:ascii="Arial Narrow" w:hAnsi="Arial Narrow"/>
                <w:color w:val="FF0000"/>
                <w:sz w:val="20"/>
                <w:szCs w:val="20"/>
              </w:rPr>
            </w:pPr>
            <w:r w:rsidRPr="001F3342">
              <w:rPr>
                <w:rFonts w:ascii="Arial Narrow" w:hAnsi="Arial Narrow"/>
                <w:color w:val="FF0000"/>
                <w:sz w:val="20"/>
                <w:szCs w:val="20"/>
              </w:rPr>
              <w:t>Улучшено психическое состояние подростков</w:t>
            </w:r>
          </w:p>
          <w:p w14:paraId="4AF6F610" w14:textId="77777777" w:rsidR="00122AA1" w:rsidRPr="001F3342" w:rsidRDefault="00122AA1" w:rsidP="00CD1D20">
            <w:pPr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  <w:p w14:paraId="7F4AA331" w14:textId="68BA6AE4" w:rsidR="00122AA1" w:rsidRPr="001F3342" w:rsidRDefault="00122AA1" w:rsidP="00F66EA4">
            <w:pPr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1134" w:type="dxa"/>
            <w:vMerge w:val="restart"/>
          </w:tcPr>
          <w:p w14:paraId="6D6397C4" w14:textId="77777777" w:rsidR="00122AA1" w:rsidRPr="001F3342" w:rsidRDefault="00122AA1" w:rsidP="00242975">
            <w:pPr>
              <w:rPr>
                <w:rFonts w:ascii="Arial Narrow" w:eastAsia="Arial Narrow" w:hAnsi="Arial Narrow"/>
                <w:color w:val="FF0000"/>
                <w:sz w:val="20"/>
                <w:szCs w:val="20"/>
              </w:rPr>
            </w:pPr>
            <w:r w:rsidRPr="001F3342">
              <w:rPr>
                <w:rFonts w:ascii="Arial Narrow" w:eastAsia="Arial Narrow" w:hAnsi="Arial Narrow"/>
                <w:color w:val="FF0000"/>
                <w:sz w:val="20"/>
                <w:szCs w:val="20"/>
              </w:rPr>
              <w:t>Количество подростков, улучшивших свое психическое состояние</w:t>
            </w:r>
          </w:p>
          <w:p w14:paraId="20C23BE8" w14:textId="77777777" w:rsidR="00122AA1" w:rsidRPr="001F3342" w:rsidRDefault="00122AA1" w:rsidP="00242975">
            <w:pPr>
              <w:rPr>
                <w:rFonts w:ascii="Arial Narrow" w:eastAsia="Arial Narrow" w:hAnsi="Arial Narrow"/>
                <w:color w:val="FF0000"/>
                <w:sz w:val="20"/>
                <w:szCs w:val="20"/>
              </w:rPr>
            </w:pPr>
          </w:p>
          <w:p w14:paraId="5680F6F1" w14:textId="753CDCB9" w:rsidR="00122AA1" w:rsidRPr="001F3342" w:rsidRDefault="00122AA1" w:rsidP="00242975">
            <w:pPr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1418" w:type="dxa"/>
            <w:vMerge w:val="restart"/>
          </w:tcPr>
          <w:p w14:paraId="2C8E5637" w14:textId="4E0499B2" w:rsidR="00122AA1" w:rsidRPr="001F3342" w:rsidRDefault="00122AA1" w:rsidP="00B455F7">
            <w:pPr>
              <w:rPr>
                <w:rFonts w:ascii="Arial Narrow" w:eastAsia="Arial Narrow" w:hAnsi="Arial Narrow"/>
                <w:color w:val="FF0000"/>
                <w:sz w:val="20"/>
                <w:szCs w:val="20"/>
              </w:rPr>
            </w:pPr>
            <w:r w:rsidRPr="001F3342">
              <w:rPr>
                <w:rFonts w:ascii="Arial Narrow" w:eastAsia="Arial Narrow" w:hAnsi="Arial Narrow"/>
                <w:color w:val="FF0000"/>
                <w:sz w:val="20"/>
                <w:szCs w:val="20"/>
              </w:rPr>
              <w:t>Улучшено благополучие подростков</w:t>
            </w:r>
          </w:p>
          <w:p w14:paraId="6B8E4D93" w14:textId="77777777" w:rsidR="00122AA1" w:rsidRPr="001F3342" w:rsidRDefault="00122AA1" w:rsidP="00242975">
            <w:pPr>
              <w:rPr>
                <w:rFonts w:ascii="Arial Narrow" w:eastAsia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</w:tcPr>
          <w:p w14:paraId="4D42F930" w14:textId="77777777" w:rsidR="00122AA1" w:rsidRPr="001F3342" w:rsidRDefault="00122AA1" w:rsidP="00B455F7">
            <w:pPr>
              <w:rPr>
                <w:rFonts w:ascii="Arial Narrow" w:hAnsi="Arial Narrow"/>
                <w:color w:val="FF0000"/>
                <w:sz w:val="20"/>
                <w:szCs w:val="20"/>
              </w:rPr>
            </w:pPr>
            <w:r w:rsidRPr="001F3342">
              <w:rPr>
                <w:rFonts w:ascii="Arial Narrow" w:hAnsi="Arial Narrow"/>
                <w:color w:val="FF0000"/>
                <w:sz w:val="20"/>
                <w:szCs w:val="20"/>
              </w:rPr>
              <w:t>Количество подростков, улучшивших своё благополучие</w:t>
            </w:r>
          </w:p>
          <w:p w14:paraId="1D5E78C9" w14:textId="77777777" w:rsidR="00122AA1" w:rsidRPr="001F3342" w:rsidRDefault="00122AA1" w:rsidP="00242975">
            <w:pPr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1418" w:type="dxa"/>
            <w:vMerge/>
          </w:tcPr>
          <w:p w14:paraId="2E33528E" w14:textId="77777777" w:rsidR="00122AA1" w:rsidRPr="001F3342" w:rsidRDefault="00122AA1" w:rsidP="003B078E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122AA1" w:rsidRPr="001F3342" w14:paraId="7CB8C6F8" w14:textId="77777777" w:rsidTr="00153134">
        <w:trPr>
          <w:cantSplit/>
          <w:trHeight w:val="1104"/>
        </w:trPr>
        <w:tc>
          <w:tcPr>
            <w:tcW w:w="1155" w:type="dxa"/>
            <w:vMerge/>
          </w:tcPr>
          <w:p w14:paraId="5DA378C3" w14:textId="77777777" w:rsidR="00122AA1" w:rsidRPr="001F3342" w:rsidRDefault="00122AA1" w:rsidP="00242975">
            <w:pPr>
              <w:rPr>
                <w:rFonts w:ascii="Arial Narrow" w:hAnsi="Arial Narrow"/>
                <w:sz w:val="20"/>
                <w:szCs w:val="20"/>
                <w:highlight w:val="green"/>
              </w:rPr>
            </w:pPr>
          </w:p>
        </w:tc>
        <w:tc>
          <w:tcPr>
            <w:tcW w:w="2135" w:type="dxa"/>
          </w:tcPr>
          <w:p w14:paraId="635CB817" w14:textId="762FBE77" w:rsidR="00122AA1" w:rsidRPr="001F3342" w:rsidRDefault="00122AA1" w:rsidP="00242975">
            <w:pPr>
              <w:rPr>
                <w:rFonts w:ascii="Arial Narrow" w:eastAsia="Arial Narrow" w:hAnsi="Arial Narrow"/>
                <w:sz w:val="20"/>
                <w:szCs w:val="20"/>
              </w:rPr>
            </w:pPr>
            <w:r w:rsidRPr="001F3342">
              <w:rPr>
                <w:rFonts w:ascii="Arial Narrow" w:eastAsia="Arial Narrow" w:hAnsi="Arial Narrow"/>
                <w:sz w:val="20"/>
                <w:szCs w:val="20"/>
              </w:rPr>
              <w:t>Индивидуальные консультации психолога для подростков из замещающих семей</w:t>
            </w:r>
          </w:p>
        </w:tc>
        <w:tc>
          <w:tcPr>
            <w:tcW w:w="1985" w:type="dxa"/>
          </w:tcPr>
          <w:p w14:paraId="20198838" w14:textId="08B04AC2" w:rsidR="00122AA1" w:rsidRPr="001F3342" w:rsidRDefault="00122AA1" w:rsidP="00153134">
            <w:pPr>
              <w:rPr>
                <w:rFonts w:ascii="Arial Narrow" w:hAnsi="Arial Narrow"/>
                <w:color w:val="FF0000"/>
                <w:sz w:val="20"/>
                <w:szCs w:val="20"/>
              </w:rPr>
            </w:pPr>
            <w:r w:rsidRPr="001F3342">
              <w:rPr>
                <w:rFonts w:ascii="Arial Narrow" w:hAnsi="Arial Narrow"/>
                <w:color w:val="FF0000"/>
                <w:sz w:val="20"/>
                <w:szCs w:val="20"/>
              </w:rPr>
              <w:t xml:space="preserve">Проведены индивидуальные консультации психолога для приемных подростков  </w:t>
            </w:r>
          </w:p>
        </w:tc>
        <w:tc>
          <w:tcPr>
            <w:tcW w:w="3543" w:type="dxa"/>
          </w:tcPr>
          <w:p w14:paraId="0E8B91CE" w14:textId="77777777" w:rsidR="00122AA1" w:rsidRPr="001F3342" w:rsidRDefault="00122AA1" w:rsidP="007F4F88">
            <w:pPr>
              <w:rPr>
                <w:rFonts w:ascii="Arial Narrow" w:hAnsi="Arial Narrow"/>
                <w:color w:val="FF0000"/>
                <w:sz w:val="20"/>
                <w:szCs w:val="20"/>
              </w:rPr>
            </w:pPr>
            <w:r w:rsidRPr="001F3342">
              <w:rPr>
                <w:rFonts w:ascii="Arial Narrow" w:hAnsi="Arial Narrow"/>
                <w:color w:val="FF0000"/>
                <w:sz w:val="20"/>
                <w:szCs w:val="20"/>
              </w:rPr>
              <w:t>Количество индивидуальных консультаций для подростков</w:t>
            </w:r>
          </w:p>
          <w:p w14:paraId="186B3885" w14:textId="77777777" w:rsidR="00122AA1" w:rsidRPr="001F3342" w:rsidRDefault="00122AA1" w:rsidP="007F4F88">
            <w:pPr>
              <w:rPr>
                <w:rFonts w:ascii="Arial Narrow" w:hAnsi="Arial Narrow"/>
                <w:color w:val="FF0000"/>
                <w:sz w:val="20"/>
                <w:szCs w:val="20"/>
              </w:rPr>
            </w:pPr>
            <w:r w:rsidRPr="001F3342">
              <w:rPr>
                <w:rFonts w:ascii="Arial Narrow" w:hAnsi="Arial Narrow"/>
                <w:color w:val="FF0000"/>
                <w:sz w:val="20"/>
                <w:szCs w:val="20"/>
              </w:rPr>
              <w:t>Количество подростков, получивших индивидуальные консультации психолога</w:t>
            </w:r>
          </w:p>
        </w:tc>
        <w:tc>
          <w:tcPr>
            <w:tcW w:w="1701" w:type="dxa"/>
            <w:vMerge/>
          </w:tcPr>
          <w:p w14:paraId="6463FB5D" w14:textId="77777777" w:rsidR="00122AA1" w:rsidRPr="001F3342" w:rsidRDefault="00122AA1" w:rsidP="00CD1D20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14:paraId="6AAF0FB3" w14:textId="77777777" w:rsidR="00122AA1" w:rsidRPr="001F3342" w:rsidRDefault="00122AA1" w:rsidP="0024297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418" w:type="dxa"/>
            <w:vMerge/>
          </w:tcPr>
          <w:p w14:paraId="58FA3BF7" w14:textId="77777777" w:rsidR="00122AA1" w:rsidRPr="001F3342" w:rsidRDefault="00122AA1" w:rsidP="00242975">
            <w:pPr>
              <w:rPr>
                <w:rFonts w:ascii="Arial Narrow" w:eastAsia="Arial Narrow" w:hAnsi="Arial Narrow"/>
                <w:sz w:val="20"/>
                <w:szCs w:val="20"/>
              </w:rPr>
            </w:pPr>
          </w:p>
        </w:tc>
        <w:tc>
          <w:tcPr>
            <w:tcW w:w="1417" w:type="dxa"/>
            <w:vMerge/>
          </w:tcPr>
          <w:p w14:paraId="12DB48D3" w14:textId="77777777" w:rsidR="00122AA1" w:rsidRPr="001F3342" w:rsidRDefault="00122AA1" w:rsidP="0024297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418" w:type="dxa"/>
            <w:vMerge/>
          </w:tcPr>
          <w:p w14:paraId="0185952E" w14:textId="77777777" w:rsidR="00122AA1" w:rsidRPr="001F3342" w:rsidRDefault="00122AA1" w:rsidP="0024297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122AA1" w:rsidRPr="001F3342" w14:paraId="4A34B88A" w14:textId="77777777" w:rsidTr="00153134">
        <w:trPr>
          <w:cantSplit/>
          <w:trHeight w:val="1078"/>
        </w:trPr>
        <w:tc>
          <w:tcPr>
            <w:tcW w:w="1155" w:type="dxa"/>
            <w:vMerge w:val="restart"/>
          </w:tcPr>
          <w:p w14:paraId="599AAAEE" w14:textId="77777777" w:rsidR="00122AA1" w:rsidRPr="001F3342" w:rsidRDefault="00122AA1" w:rsidP="00606DD8">
            <w:pPr>
              <w:rPr>
                <w:rFonts w:ascii="Arial Narrow" w:hAnsi="Arial Narrow"/>
                <w:sz w:val="20"/>
                <w:szCs w:val="20"/>
              </w:rPr>
            </w:pPr>
            <w:r w:rsidRPr="001F3342">
              <w:rPr>
                <w:rFonts w:ascii="Arial Narrow" w:hAnsi="Arial Narrow"/>
                <w:sz w:val="20"/>
                <w:szCs w:val="20"/>
              </w:rPr>
              <w:t>Родители (замещающие семьи с детьми)</w:t>
            </w:r>
          </w:p>
        </w:tc>
        <w:tc>
          <w:tcPr>
            <w:tcW w:w="2135" w:type="dxa"/>
          </w:tcPr>
          <w:p w14:paraId="5BA79564" w14:textId="5D6B5902" w:rsidR="00122AA1" w:rsidRPr="001F3342" w:rsidRDefault="00122AA1" w:rsidP="00153134">
            <w:pPr>
              <w:rPr>
                <w:rFonts w:ascii="Arial Narrow" w:hAnsi="Arial Narrow"/>
                <w:sz w:val="20"/>
                <w:szCs w:val="20"/>
              </w:rPr>
            </w:pPr>
            <w:r w:rsidRPr="001F3342">
              <w:rPr>
                <w:rFonts w:ascii="Arial Narrow" w:eastAsia="Arial Narrow" w:hAnsi="Arial Narrow"/>
                <w:sz w:val="20"/>
                <w:szCs w:val="20"/>
              </w:rPr>
              <w:t>Распространение информационно-методических материалов по вопросам воспитания детей</w:t>
            </w:r>
          </w:p>
        </w:tc>
        <w:tc>
          <w:tcPr>
            <w:tcW w:w="1985" w:type="dxa"/>
          </w:tcPr>
          <w:p w14:paraId="2D9E801D" w14:textId="7E704374" w:rsidR="00122AA1" w:rsidRPr="001F3342" w:rsidRDefault="00122AA1" w:rsidP="00153134">
            <w:pPr>
              <w:rPr>
                <w:rFonts w:ascii="Arial Narrow" w:hAnsi="Arial Narrow"/>
                <w:sz w:val="20"/>
                <w:szCs w:val="20"/>
              </w:rPr>
            </w:pPr>
            <w:r w:rsidRPr="001F3342">
              <w:rPr>
                <w:rFonts w:ascii="Arial Narrow" w:hAnsi="Arial Narrow"/>
                <w:sz w:val="20"/>
                <w:szCs w:val="20"/>
              </w:rPr>
              <w:t xml:space="preserve">Распространены информационно-методические материалы </w:t>
            </w:r>
          </w:p>
        </w:tc>
        <w:tc>
          <w:tcPr>
            <w:tcW w:w="3543" w:type="dxa"/>
          </w:tcPr>
          <w:p w14:paraId="34A59A06" w14:textId="1DD42A96" w:rsidR="00122AA1" w:rsidRPr="001F3342" w:rsidRDefault="00122AA1" w:rsidP="00606DD8">
            <w:pPr>
              <w:rPr>
                <w:rFonts w:ascii="Arial Narrow" w:eastAsia="Arial Narrow" w:hAnsi="Arial Narrow"/>
                <w:sz w:val="20"/>
                <w:szCs w:val="20"/>
              </w:rPr>
            </w:pPr>
            <w:r w:rsidRPr="001F3342">
              <w:rPr>
                <w:rFonts w:ascii="Arial Narrow" w:eastAsia="Arial Narrow" w:hAnsi="Arial Narrow"/>
                <w:sz w:val="20"/>
                <w:szCs w:val="20"/>
              </w:rPr>
              <w:t>Количество информационно-методических материалов для замещающих родителей</w:t>
            </w:r>
          </w:p>
          <w:p w14:paraId="2602E594" w14:textId="35A8DD20" w:rsidR="00122AA1" w:rsidRPr="001F3342" w:rsidRDefault="00122AA1" w:rsidP="00153134">
            <w:pPr>
              <w:rPr>
                <w:rFonts w:ascii="Arial Narrow" w:hAnsi="Arial Narrow"/>
                <w:color w:val="FF0000"/>
                <w:sz w:val="20"/>
                <w:szCs w:val="20"/>
              </w:rPr>
            </w:pPr>
            <w:r w:rsidRPr="001F3342">
              <w:rPr>
                <w:rFonts w:ascii="Arial Narrow" w:eastAsia="Arial Narrow" w:hAnsi="Arial Narrow"/>
                <w:color w:val="FF0000"/>
                <w:sz w:val="20"/>
                <w:szCs w:val="20"/>
              </w:rPr>
              <w:t xml:space="preserve">Количество родителей, получивших информационно-методические материалы </w:t>
            </w:r>
          </w:p>
        </w:tc>
        <w:tc>
          <w:tcPr>
            <w:tcW w:w="1701" w:type="dxa"/>
            <w:vMerge w:val="restart"/>
          </w:tcPr>
          <w:p w14:paraId="28CB8DD5" w14:textId="4046B40B" w:rsidR="00122AA1" w:rsidRPr="001F3342" w:rsidRDefault="00122AA1" w:rsidP="00606DD8">
            <w:pPr>
              <w:rPr>
                <w:rFonts w:ascii="Arial Narrow" w:hAnsi="Arial Narrow"/>
                <w:sz w:val="20"/>
                <w:szCs w:val="20"/>
              </w:rPr>
            </w:pPr>
            <w:r w:rsidRPr="001F3342">
              <w:rPr>
                <w:rFonts w:ascii="Arial Narrow" w:hAnsi="Arial Narrow"/>
                <w:sz w:val="20"/>
                <w:szCs w:val="20"/>
              </w:rPr>
              <w:t xml:space="preserve">Повышена компетентность родителей </w:t>
            </w:r>
          </w:p>
          <w:p w14:paraId="7D308727" w14:textId="77777777" w:rsidR="00122AA1" w:rsidRPr="001F3342" w:rsidRDefault="00122AA1" w:rsidP="00606DD8">
            <w:pPr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1134" w:type="dxa"/>
            <w:vMerge w:val="restart"/>
          </w:tcPr>
          <w:p w14:paraId="49BDEB50" w14:textId="00CA153B" w:rsidR="00122AA1" w:rsidRPr="001F3342" w:rsidRDefault="00122AA1" w:rsidP="00606DD8">
            <w:pPr>
              <w:rPr>
                <w:rFonts w:ascii="Arial Narrow" w:hAnsi="Arial Narrow"/>
                <w:color w:val="FF0000"/>
                <w:sz w:val="20"/>
                <w:szCs w:val="20"/>
              </w:rPr>
            </w:pPr>
            <w:r w:rsidRPr="001F3342">
              <w:rPr>
                <w:rFonts w:ascii="Arial Narrow" w:hAnsi="Arial Narrow"/>
                <w:color w:val="FF0000"/>
                <w:sz w:val="20"/>
                <w:szCs w:val="20"/>
              </w:rPr>
              <w:t xml:space="preserve">Количество замещающих родителей, повысивших компетенции по вопросам </w:t>
            </w:r>
            <w:r w:rsidRPr="001F3342">
              <w:rPr>
                <w:rFonts w:ascii="Arial Narrow" w:hAnsi="Arial Narrow"/>
                <w:color w:val="FF0000"/>
                <w:sz w:val="20"/>
                <w:szCs w:val="20"/>
              </w:rPr>
              <w:lastRenderedPageBreak/>
              <w:t>воспитания приемных детей</w:t>
            </w:r>
          </w:p>
        </w:tc>
        <w:tc>
          <w:tcPr>
            <w:tcW w:w="1418" w:type="dxa"/>
            <w:vMerge w:val="restart"/>
          </w:tcPr>
          <w:p w14:paraId="43C78C38" w14:textId="10945CE2" w:rsidR="00122AA1" w:rsidRPr="001F3342" w:rsidRDefault="00122AA1" w:rsidP="00606DD8">
            <w:pPr>
              <w:rPr>
                <w:rFonts w:ascii="Arial Narrow" w:hAnsi="Arial Narrow"/>
                <w:sz w:val="20"/>
                <w:szCs w:val="20"/>
              </w:rPr>
            </w:pPr>
            <w:r w:rsidRPr="001F3342">
              <w:rPr>
                <w:rFonts w:ascii="Arial Narrow" w:eastAsia="Arial Narrow" w:hAnsi="Arial Narrow"/>
                <w:sz w:val="20"/>
                <w:szCs w:val="20"/>
              </w:rPr>
              <w:lastRenderedPageBreak/>
              <w:t>Улучшено психоэмоциональное состояние замещающих родителей</w:t>
            </w:r>
          </w:p>
          <w:p w14:paraId="595B080D" w14:textId="77777777" w:rsidR="00122AA1" w:rsidRPr="001F3342" w:rsidRDefault="00122AA1" w:rsidP="00606DD8">
            <w:pPr>
              <w:rPr>
                <w:rFonts w:ascii="Arial Narrow" w:hAnsi="Arial Narrow"/>
                <w:sz w:val="20"/>
                <w:szCs w:val="20"/>
              </w:rPr>
            </w:pPr>
          </w:p>
          <w:p w14:paraId="1450AE0C" w14:textId="77777777" w:rsidR="00122AA1" w:rsidRPr="001F3342" w:rsidRDefault="00122AA1" w:rsidP="00606DD8">
            <w:pPr>
              <w:rPr>
                <w:rFonts w:ascii="Arial Narrow" w:hAnsi="Arial Narrow"/>
                <w:sz w:val="20"/>
                <w:szCs w:val="20"/>
              </w:rPr>
            </w:pPr>
          </w:p>
          <w:p w14:paraId="0631EFDC" w14:textId="77777777" w:rsidR="00122AA1" w:rsidRPr="001F3342" w:rsidRDefault="00122AA1" w:rsidP="00606DD8">
            <w:pPr>
              <w:rPr>
                <w:rFonts w:ascii="Arial Narrow" w:hAnsi="Arial Narrow"/>
                <w:sz w:val="20"/>
                <w:szCs w:val="20"/>
              </w:rPr>
            </w:pPr>
          </w:p>
          <w:p w14:paraId="7D91F5DC" w14:textId="77777777" w:rsidR="00122AA1" w:rsidRPr="001F3342" w:rsidRDefault="00122AA1" w:rsidP="00606DD8">
            <w:pPr>
              <w:rPr>
                <w:rFonts w:ascii="Arial Narrow" w:eastAsia="Arial Narrow" w:hAnsi="Arial Narrow"/>
                <w:sz w:val="20"/>
                <w:szCs w:val="20"/>
              </w:rPr>
            </w:pPr>
          </w:p>
          <w:p w14:paraId="6391E8B7" w14:textId="77777777" w:rsidR="00122AA1" w:rsidRPr="001F3342" w:rsidRDefault="00122AA1" w:rsidP="00606DD8">
            <w:pPr>
              <w:rPr>
                <w:rFonts w:ascii="Arial Narrow" w:hAnsi="Arial Narrow"/>
                <w:sz w:val="20"/>
                <w:szCs w:val="20"/>
              </w:rPr>
            </w:pPr>
          </w:p>
          <w:p w14:paraId="6F998E9E" w14:textId="1DE3F7FB" w:rsidR="00122AA1" w:rsidRPr="001F3342" w:rsidRDefault="00122AA1" w:rsidP="00606DD8">
            <w:pPr>
              <w:rPr>
                <w:rFonts w:ascii="Arial Narrow" w:eastAsia="Arial Narrow" w:hAnsi="Arial Narrow"/>
                <w:sz w:val="20"/>
                <w:szCs w:val="20"/>
              </w:rPr>
            </w:pPr>
            <w:r w:rsidRPr="001F3342">
              <w:rPr>
                <w:rFonts w:ascii="Arial Narrow" w:eastAsia="Arial Narrow" w:hAnsi="Arial Narrow"/>
                <w:sz w:val="20"/>
                <w:szCs w:val="20"/>
              </w:rPr>
              <w:t>Улучшены детско-родительские отношения</w:t>
            </w:r>
          </w:p>
          <w:p w14:paraId="710130F1" w14:textId="77777777" w:rsidR="00122AA1" w:rsidRPr="001F3342" w:rsidRDefault="00122AA1" w:rsidP="00606DD8">
            <w:pPr>
              <w:rPr>
                <w:rFonts w:ascii="Arial Narrow" w:eastAsia="Arial Narrow" w:hAnsi="Arial Narrow"/>
                <w:sz w:val="20"/>
                <w:szCs w:val="20"/>
              </w:rPr>
            </w:pPr>
          </w:p>
          <w:p w14:paraId="5327CD00" w14:textId="77777777" w:rsidR="00122AA1" w:rsidRPr="001F3342" w:rsidRDefault="00122AA1" w:rsidP="00606DD8">
            <w:pPr>
              <w:rPr>
                <w:rFonts w:ascii="Arial Narrow" w:hAnsi="Arial Narrow"/>
                <w:sz w:val="20"/>
                <w:szCs w:val="20"/>
              </w:rPr>
            </w:pPr>
          </w:p>
          <w:p w14:paraId="75900052" w14:textId="77777777" w:rsidR="00122AA1" w:rsidRPr="001F3342" w:rsidRDefault="00122AA1" w:rsidP="00606DD8">
            <w:pPr>
              <w:rPr>
                <w:rFonts w:ascii="Arial Narrow" w:hAnsi="Arial Narrow"/>
                <w:sz w:val="20"/>
                <w:szCs w:val="20"/>
              </w:rPr>
            </w:pPr>
          </w:p>
          <w:p w14:paraId="4EE16E21" w14:textId="77777777" w:rsidR="00122AA1" w:rsidRPr="001F3342" w:rsidRDefault="00122AA1" w:rsidP="00606DD8">
            <w:pPr>
              <w:rPr>
                <w:rFonts w:ascii="Arial Narrow" w:hAnsi="Arial Narrow"/>
                <w:sz w:val="20"/>
                <w:szCs w:val="20"/>
              </w:rPr>
            </w:pPr>
          </w:p>
          <w:p w14:paraId="55BF7CF8" w14:textId="39700043" w:rsidR="00122AA1" w:rsidRPr="001F3342" w:rsidRDefault="00122AA1" w:rsidP="00606DD8">
            <w:pPr>
              <w:rPr>
                <w:rFonts w:ascii="Arial Narrow" w:hAnsi="Arial Narrow"/>
                <w:sz w:val="20"/>
                <w:szCs w:val="20"/>
              </w:rPr>
            </w:pPr>
            <w:r w:rsidRPr="001F3342">
              <w:rPr>
                <w:rFonts w:ascii="Arial Narrow" w:hAnsi="Arial Narrow"/>
                <w:sz w:val="20"/>
                <w:szCs w:val="20"/>
              </w:rPr>
              <w:t xml:space="preserve">Предотвращены отобрания (изъятия) детей из замещающих семей </w:t>
            </w:r>
          </w:p>
        </w:tc>
        <w:tc>
          <w:tcPr>
            <w:tcW w:w="1417" w:type="dxa"/>
            <w:vMerge w:val="restart"/>
          </w:tcPr>
          <w:p w14:paraId="0EF2401D" w14:textId="77777777" w:rsidR="00122AA1" w:rsidRPr="001F3342" w:rsidRDefault="00122AA1" w:rsidP="00606DD8">
            <w:pPr>
              <w:rPr>
                <w:rFonts w:ascii="Arial Narrow" w:eastAsia="Arial Narrow" w:hAnsi="Arial Narrow"/>
                <w:sz w:val="20"/>
                <w:szCs w:val="20"/>
              </w:rPr>
            </w:pPr>
            <w:r w:rsidRPr="001F3342">
              <w:rPr>
                <w:rFonts w:ascii="Arial Narrow" w:eastAsia="Arial Narrow" w:hAnsi="Arial Narrow"/>
                <w:sz w:val="20"/>
                <w:szCs w:val="20"/>
              </w:rPr>
              <w:lastRenderedPageBreak/>
              <w:t>Количество родителей, улучшивших психоэмоциональное состояние</w:t>
            </w:r>
          </w:p>
          <w:p w14:paraId="4E04DA8E" w14:textId="77777777" w:rsidR="00122AA1" w:rsidRPr="001F3342" w:rsidRDefault="00122AA1" w:rsidP="00606DD8">
            <w:pPr>
              <w:rPr>
                <w:rFonts w:ascii="Arial Narrow" w:eastAsia="Arial Narrow" w:hAnsi="Arial Narrow"/>
                <w:sz w:val="20"/>
                <w:szCs w:val="20"/>
              </w:rPr>
            </w:pPr>
          </w:p>
          <w:p w14:paraId="0338D923" w14:textId="77777777" w:rsidR="00122AA1" w:rsidRPr="001F3342" w:rsidRDefault="00122AA1" w:rsidP="00606DD8">
            <w:pPr>
              <w:rPr>
                <w:rFonts w:ascii="Arial Narrow" w:eastAsia="Arial Narrow" w:hAnsi="Arial Narrow"/>
                <w:sz w:val="20"/>
                <w:szCs w:val="20"/>
              </w:rPr>
            </w:pPr>
          </w:p>
          <w:p w14:paraId="016DB3B4" w14:textId="77777777" w:rsidR="00122AA1" w:rsidRPr="001F3342" w:rsidRDefault="00122AA1" w:rsidP="00606DD8">
            <w:pPr>
              <w:rPr>
                <w:rFonts w:ascii="Arial Narrow" w:eastAsia="Arial Narrow" w:hAnsi="Arial Narrow"/>
                <w:sz w:val="20"/>
                <w:szCs w:val="20"/>
              </w:rPr>
            </w:pPr>
          </w:p>
          <w:p w14:paraId="1CA3D515" w14:textId="77777777" w:rsidR="00122AA1" w:rsidRPr="001F3342" w:rsidRDefault="00122AA1" w:rsidP="00606DD8">
            <w:pPr>
              <w:rPr>
                <w:rFonts w:ascii="Arial Narrow" w:eastAsia="Arial Narrow" w:hAnsi="Arial Narrow"/>
                <w:sz w:val="20"/>
                <w:szCs w:val="20"/>
              </w:rPr>
            </w:pPr>
          </w:p>
          <w:p w14:paraId="017844EA" w14:textId="77777777" w:rsidR="00122AA1" w:rsidRPr="001F3342" w:rsidRDefault="00122AA1" w:rsidP="00606DD8">
            <w:pPr>
              <w:rPr>
                <w:rFonts w:ascii="Arial Narrow" w:eastAsia="Arial Narrow" w:hAnsi="Arial Narrow"/>
                <w:sz w:val="20"/>
                <w:szCs w:val="20"/>
              </w:rPr>
            </w:pPr>
          </w:p>
          <w:p w14:paraId="7DF88538" w14:textId="77777777" w:rsidR="00122AA1" w:rsidRPr="001F3342" w:rsidRDefault="00122AA1" w:rsidP="00067F8F">
            <w:pPr>
              <w:rPr>
                <w:rFonts w:ascii="Arial Narrow" w:hAnsi="Arial Narrow"/>
                <w:sz w:val="20"/>
                <w:szCs w:val="20"/>
              </w:rPr>
            </w:pPr>
            <w:r w:rsidRPr="00B7196C">
              <w:rPr>
                <w:rFonts w:ascii="Arial Narrow" w:eastAsia="Arial Narrow" w:hAnsi="Arial Narrow"/>
                <w:sz w:val="20"/>
                <w:szCs w:val="20"/>
              </w:rPr>
              <w:t xml:space="preserve">Количество семей, в которых улучшились детско-родительские </w:t>
            </w:r>
            <w:r w:rsidRPr="001F3342">
              <w:rPr>
                <w:rFonts w:ascii="Arial Narrow" w:eastAsia="Arial Narrow" w:hAnsi="Arial Narrow"/>
                <w:sz w:val="20"/>
                <w:szCs w:val="20"/>
              </w:rPr>
              <w:t>отношения</w:t>
            </w:r>
          </w:p>
          <w:p w14:paraId="3E45A298" w14:textId="77777777" w:rsidR="00122AA1" w:rsidRDefault="00122AA1" w:rsidP="00067F8F">
            <w:pPr>
              <w:rPr>
                <w:rFonts w:ascii="Arial Narrow" w:eastAsia="Arial Narrow" w:hAnsi="Arial Narrow"/>
                <w:sz w:val="20"/>
                <w:szCs w:val="20"/>
              </w:rPr>
            </w:pPr>
          </w:p>
          <w:p w14:paraId="65A33D48" w14:textId="4395A878" w:rsidR="00122AA1" w:rsidRPr="001F3342" w:rsidRDefault="00122AA1" w:rsidP="00153134">
            <w:pPr>
              <w:rPr>
                <w:rFonts w:ascii="Arial Narrow" w:hAnsi="Arial Narrow"/>
                <w:sz w:val="20"/>
                <w:szCs w:val="20"/>
              </w:rPr>
            </w:pPr>
            <w:r w:rsidRPr="001F3342">
              <w:rPr>
                <w:rFonts w:ascii="Arial Narrow" w:eastAsia="Arial Narrow" w:hAnsi="Arial Narrow"/>
                <w:sz w:val="20"/>
                <w:szCs w:val="20"/>
              </w:rPr>
              <w:t>Количество предотвращённых случаев отобрания (изъятий), отказов от детей из замещающих семей</w:t>
            </w:r>
          </w:p>
        </w:tc>
        <w:tc>
          <w:tcPr>
            <w:tcW w:w="1418" w:type="dxa"/>
            <w:vMerge/>
          </w:tcPr>
          <w:p w14:paraId="4272D3D0" w14:textId="77777777" w:rsidR="00122AA1" w:rsidRPr="001F3342" w:rsidRDefault="00122AA1" w:rsidP="00606DD8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122AA1" w:rsidRPr="001F3342" w14:paraId="394A0667" w14:textId="77777777" w:rsidTr="00153134">
        <w:trPr>
          <w:cantSplit/>
          <w:trHeight w:val="1115"/>
        </w:trPr>
        <w:tc>
          <w:tcPr>
            <w:tcW w:w="1155" w:type="dxa"/>
            <w:vMerge/>
          </w:tcPr>
          <w:p w14:paraId="63986823" w14:textId="77777777" w:rsidR="00122AA1" w:rsidRPr="001F3342" w:rsidRDefault="00122AA1" w:rsidP="00606DD8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135" w:type="dxa"/>
          </w:tcPr>
          <w:p w14:paraId="68DFF708" w14:textId="2F795AF4" w:rsidR="00122AA1" w:rsidRPr="001F3342" w:rsidRDefault="00122AA1" w:rsidP="00606DD8">
            <w:pPr>
              <w:rPr>
                <w:rFonts w:ascii="Arial Narrow" w:eastAsia="Arial Narrow" w:hAnsi="Arial Narrow"/>
                <w:sz w:val="20"/>
                <w:szCs w:val="20"/>
              </w:rPr>
            </w:pPr>
            <w:r w:rsidRPr="001F3342">
              <w:rPr>
                <w:rFonts w:ascii="Arial Narrow" w:eastAsia="Arial Narrow" w:hAnsi="Arial Narrow"/>
                <w:sz w:val="20"/>
                <w:szCs w:val="20"/>
              </w:rPr>
              <w:t>Индивидуальные консультации психолога для замещающих родителей</w:t>
            </w:r>
          </w:p>
        </w:tc>
        <w:tc>
          <w:tcPr>
            <w:tcW w:w="1985" w:type="dxa"/>
          </w:tcPr>
          <w:p w14:paraId="7314D275" w14:textId="77777777" w:rsidR="00122AA1" w:rsidRPr="001F3342" w:rsidRDefault="00122AA1" w:rsidP="00606DD8">
            <w:pPr>
              <w:rPr>
                <w:rFonts w:ascii="Arial Narrow" w:hAnsi="Arial Narrow"/>
                <w:sz w:val="20"/>
                <w:szCs w:val="20"/>
              </w:rPr>
            </w:pPr>
            <w:r w:rsidRPr="001F3342">
              <w:rPr>
                <w:rFonts w:ascii="Arial Narrow" w:hAnsi="Arial Narrow"/>
                <w:sz w:val="20"/>
                <w:szCs w:val="20"/>
              </w:rPr>
              <w:t>Родителям оказаны индивидуальные консультации психолога</w:t>
            </w:r>
          </w:p>
        </w:tc>
        <w:tc>
          <w:tcPr>
            <w:tcW w:w="3543" w:type="dxa"/>
          </w:tcPr>
          <w:p w14:paraId="00DAC992" w14:textId="77777777" w:rsidR="00122AA1" w:rsidRPr="001F3342" w:rsidRDefault="00122AA1" w:rsidP="00606DD8">
            <w:pPr>
              <w:rPr>
                <w:rFonts w:ascii="Arial Narrow" w:eastAsia="Arial Narrow" w:hAnsi="Arial Narrow"/>
                <w:sz w:val="20"/>
                <w:szCs w:val="20"/>
              </w:rPr>
            </w:pPr>
            <w:r w:rsidRPr="001F3342">
              <w:rPr>
                <w:rFonts w:ascii="Arial Narrow" w:eastAsia="Arial Narrow" w:hAnsi="Arial Narrow"/>
                <w:sz w:val="20"/>
                <w:szCs w:val="20"/>
              </w:rPr>
              <w:t>Количество индивидуальных консультаций психолога для замещающих родителей</w:t>
            </w:r>
          </w:p>
          <w:p w14:paraId="3FB30733" w14:textId="1DE9B9DD" w:rsidR="00122AA1" w:rsidRPr="001F3342" w:rsidRDefault="00122AA1" w:rsidP="00153134">
            <w:pPr>
              <w:rPr>
                <w:rFonts w:ascii="Arial Narrow" w:eastAsia="Arial Narrow" w:hAnsi="Arial Narrow"/>
                <w:sz w:val="20"/>
                <w:szCs w:val="20"/>
              </w:rPr>
            </w:pPr>
            <w:r w:rsidRPr="001F3342">
              <w:rPr>
                <w:rFonts w:ascii="Arial Narrow" w:eastAsia="Arial Narrow" w:hAnsi="Arial Narrow"/>
                <w:sz w:val="20"/>
                <w:szCs w:val="20"/>
              </w:rPr>
              <w:t>Количество родителей, получивших индивидуальные консультации психолога</w:t>
            </w:r>
          </w:p>
        </w:tc>
        <w:tc>
          <w:tcPr>
            <w:tcW w:w="1701" w:type="dxa"/>
            <w:vMerge/>
          </w:tcPr>
          <w:p w14:paraId="5227FDC0" w14:textId="1CCD71D3" w:rsidR="00122AA1" w:rsidRPr="001F3342" w:rsidRDefault="00122AA1" w:rsidP="00606DD8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14:paraId="633EA0DD" w14:textId="7A5E342F" w:rsidR="00122AA1" w:rsidRPr="001F3342" w:rsidRDefault="00122AA1" w:rsidP="00606DD8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418" w:type="dxa"/>
            <w:vMerge/>
          </w:tcPr>
          <w:p w14:paraId="74AE309F" w14:textId="77777777" w:rsidR="00122AA1" w:rsidRPr="001F3342" w:rsidRDefault="00122AA1" w:rsidP="00606DD8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417" w:type="dxa"/>
            <w:vMerge/>
          </w:tcPr>
          <w:p w14:paraId="598C4B02" w14:textId="77777777" w:rsidR="00122AA1" w:rsidRPr="001F3342" w:rsidRDefault="00122AA1" w:rsidP="00606DD8">
            <w:pPr>
              <w:rPr>
                <w:rFonts w:ascii="Arial Narrow" w:eastAsia="Arial Narrow" w:hAnsi="Arial Narrow"/>
                <w:sz w:val="20"/>
                <w:szCs w:val="20"/>
              </w:rPr>
            </w:pPr>
          </w:p>
        </w:tc>
        <w:tc>
          <w:tcPr>
            <w:tcW w:w="1418" w:type="dxa"/>
            <w:vMerge/>
          </w:tcPr>
          <w:p w14:paraId="76266051" w14:textId="77777777" w:rsidR="00122AA1" w:rsidRPr="001F3342" w:rsidRDefault="00122AA1" w:rsidP="00606DD8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122AA1" w:rsidRPr="001F3342" w14:paraId="4CB377AB" w14:textId="77777777" w:rsidTr="00153134">
        <w:trPr>
          <w:cantSplit/>
          <w:trHeight w:val="1164"/>
        </w:trPr>
        <w:tc>
          <w:tcPr>
            <w:tcW w:w="1155" w:type="dxa"/>
            <w:vMerge/>
          </w:tcPr>
          <w:p w14:paraId="67E4645F" w14:textId="77777777" w:rsidR="00122AA1" w:rsidRPr="001F3342" w:rsidRDefault="00122AA1" w:rsidP="00606DD8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135" w:type="dxa"/>
          </w:tcPr>
          <w:p w14:paraId="3FEB913D" w14:textId="3725B059" w:rsidR="00122AA1" w:rsidRPr="001F3342" w:rsidRDefault="00122AA1" w:rsidP="00606DD8">
            <w:pPr>
              <w:rPr>
                <w:rFonts w:ascii="Arial Narrow" w:eastAsia="Arial Narrow" w:hAnsi="Arial Narrow"/>
                <w:sz w:val="20"/>
                <w:szCs w:val="20"/>
              </w:rPr>
            </w:pPr>
            <w:r w:rsidRPr="001F3342">
              <w:rPr>
                <w:rFonts w:ascii="Arial Narrow" w:eastAsia="Arial Narrow" w:hAnsi="Arial Narrow"/>
                <w:sz w:val="20"/>
                <w:szCs w:val="20"/>
              </w:rPr>
              <w:t>Групповая работа психолога с замещающими родителями (Клуб замещающих семей)</w:t>
            </w:r>
          </w:p>
        </w:tc>
        <w:tc>
          <w:tcPr>
            <w:tcW w:w="1985" w:type="dxa"/>
          </w:tcPr>
          <w:p w14:paraId="10C13899" w14:textId="128A724C" w:rsidR="00122AA1" w:rsidRPr="001F3342" w:rsidRDefault="00122AA1" w:rsidP="00153134">
            <w:pPr>
              <w:rPr>
                <w:rFonts w:ascii="Arial Narrow" w:hAnsi="Arial Narrow"/>
                <w:sz w:val="20"/>
                <w:szCs w:val="20"/>
              </w:rPr>
            </w:pPr>
            <w:r w:rsidRPr="001F3342">
              <w:rPr>
                <w:rFonts w:ascii="Arial Narrow" w:hAnsi="Arial Narrow"/>
                <w:sz w:val="20"/>
                <w:szCs w:val="20"/>
              </w:rPr>
              <w:t xml:space="preserve">Замещающие родители приняли участие в групповой работе </w:t>
            </w:r>
          </w:p>
        </w:tc>
        <w:tc>
          <w:tcPr>
            <w:tcW w:w="3543" w:type="dxa"/>
          </w:tcPr>
          <w:p w14:paraId="5FA4F8C2" w14:textId="77777777" w:rsidR="00122AA1" w:rsidRPr="001F3342" w:rsidRDefault="00122AA1" w:rsidP="00606DD8">
            <w:pPr>
              <w:rPr>
                <w:rFonts w:ascii="Arial Narrow" w:eastAsia="Arial Narrow" w:hAnsi="Arial Narrow"/>
                <w:sz w:val="20"/>
                <w:szCs w:val="20"/>
              </w:rPr>
            </w:pPr>
            <w:r w:rsidRPr="001F3342">
              <w:rPr>
                <w:rFonts w:ascii="Arial Narrow" w:eastAsia="Arial Narrow" w:hAnsi="Arial Narrow"/>
                <w:sz w:val="20"/>
                <w:szCs w:val="20"/>
              </w:rPr>
              <w:t>Количество групповых занятий для родителей</w:t>
            </w:r>
          </w:p>
          <w:p w14:paraId="1E538517" w14:textId="77777777" w:rsidR="00122AA1" w:rsidRPr="001F3342" w:rsidRDefault="00122AA1" w:rsidP="00606DD8">
            <w:pPr>
              <w:rPr>
                <w:rFonts w:ascii="Arial Narrow" w:eastAsia="Arial Narrow" w:hAnsi="Arial Narrow"/>
                <w:sz w:val="20"/>
                <w:szCs w:val="20"/>
              </w:rPr>
            </w:pPr>
            <w:r w:rsidRPr="001F3342">
              <w:rPr>
                <w:rFonts w:ascii="Arial Narrow" w:eastAsia="Arial Narrow" w:hAnsi="Arial Narrow"/>
                <w:sz w:val="20"/>
                <w:szCs w:val="20"/>
              </w:rPr>
              <w:t>Количество замещающих родителей, принявших участие в групповых занятиях</w:t>
            </w:r>
          </w:p>
        </w:tc>
        <w:tc>
          <w:tcPr>
            <w:tcW w:w="1701" w:type="dxa"/>
            <w:vMerge/>
          </w:tcPr>
          <w:p w14:paraId="05259016" w14:textId="77777777" w:rsidR="00122AA1" w:rsidRPr="001F3342" w:rsidRDefault="00122AA1" w:rsidP="00606DD8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14:paraId="0D154F79" w14:textId="77777777" w:rsidR="00122AA1" w:rsidRPr="001F3342" w:rsidRDefault="00122AA1" w:rsidP="00606DD8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418" w:type="dxa"/>
            <w:vMerge/>
          </w:tcPr>
          <w:p w14:paraId="05968045" w14:textId="77777777" w:rsidR="00122AA1" w:rsidRPr="001F3342" w:rsidRDefault="00122AA1" w:rsidP="00606DD8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417" w:type="dxa"/>
            <w:vMerge/>
          </w:tcPr>
          <w:p w14:paraId="79C38A17" w14:textId="77777777" w:rsidR="00122AA1" w:rsidRPr="001F3342" w:rsidRDefault="00122AA1" w:rsidP="00606DD8">
            <w:pPr>
              <w:rPr>
                <w:rFonts w:ascii="Arial Narrow" w:eastAsia="Arial Narrow" w:hAnsi="Arial Narrow"/>
                <w:sz w:val="20"/>
                <w:szCs w:val="20"/>
              </w:rPr>
            </w:pPr>
          </w:p>
        </w:tc>
        <w:tc>
          <w:tcPr>
            <w:tcW w:w="1418" w:type="dxa"/>
            <w:vMerge/>
          </w:tcPr>
          <w:p w14:paraId="5D9588F1" w14:textId="77777777" w:rsidR="00122AA1" w:rsidRPr="001F3342" w:rsidRDefault="00122AA1" w:rsidP="00606DD8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122AA1" w:rsidRPr="001F3342" w14:paraId="1FE56D60" w14:textId="77777777" w:rsidTr="00153134">
        <w:trPr>
          <w:cantSplit/>
          <w:trHeight w:val="1407"/>
        </w:trPr>
        <w:tc>
          <w:tcPr>
            <w:tcW w:w="1155" w:type="dxa"/>
            <w:vMerge/>
          </w:tcPr>
          <w:p w14:paraId="1C02A71A" w14:textId="77777777" w:rsidR="00122AA1" w:rsidRPr="001F3342" w:rsidRDefault="00122AA1" w:rsidP="00606DD8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135" w:type="dxa"/>
          </w:tcPr>
          <w:p w14:paraId="2CD14AF7" w14:textId="77777777" w:rsidR="00122AA1" w:rsidRPr="001F3342" w:rsidRDefault="00122AA1" w:rsidP="00606DD8">
            <w:pPr>
              <w:rPr>
                <w:rFonts w:ascii="Arial Narrow" w:eastAsia="Arial Narrow" w:hAnsi="Arial Narrow"/>
                <w:sz w:val="20"/>
                <w:szCs w:val="20"/>
              </w:rPr>
            </w:pPr>
            <w:r w:rsidRPr="001F3342">
              <w:rPr>
                <w:rFonts w:ascii="Arial Narrow" w:eastAsia="Arial Narrow" w:hAnsi="Arial Narrow"/>
                <w:sz w:val="20"/>
                <w:szCs w:val="20"/>
              </w:rPr>
              <w:t xml:space="preserve">«Живая линия» с психологом для замещающих семей в кризисной ситуации (вопрос-ответ по тел., скайп, в </w:t>
            </w:r>
            <w:proofErr w:type="spellStart"/>
            <w:r w:rsidRPr="001F3342">
              <w:rPr>
                <w:rFonts w:ascii="Arial Narrow" w:eastAsia="Arial Narrow" w:hAnsi="Arial Narrow"/>
                <w:sz w:val="20"/>
                <w:szCs w:val="20"/>
              </w:rPr>
              <w:t>соц.сетях</w:t>
            </w:r>
            <w:proofErr w:type="spellEnd"/>
            <w:r w:rsidRPr="001F3342">
              <w:rPr>
                <w:rFonts w:ascii="Arial Narrow" w:eastAsia="Arial Narrow" w:hAnsi="Arial Narrow"/>
                <w:sz w:val="20"/>
                <w:szCs w:val="20"/>
              </w:rPr>
              <w:t xml:space="preserve">)  </w:t>
            </w:r>
          </w:p>
        </w:tc>
        <w:tc>
          <w:tcPr>
            <w:tcW w:w="1985" w:type="dxa"/>
          </w:tcPr>
          <w:p w14:paraId="4C36FEE5" w14:textId="2A37EB2B" w:rsidR="00122AA1" w:rsidRPr="001F3342" w:rsidRDefault="00122AA1" w:rsidP="00153134">
            <w:pPr>
              <w:rPr>
                <w:rFonts w:ascii="Arial Narrow" w:hAnsi="Arial Narrow"/>
                <w:sz w:val="20"/>
                <w:szCs w:val="20"/>
              </w:rPr>
            </w:pPr>
            <w:r w:rsidRPr="001F3342">
              <w:rPr>
                <w:rFonts w:ascii="Arial Narrow" w:hAnsi="Arial Narrow"/>
                <w:sz w:val="20"/>
                <w:szCs w:val="20"/>
              </w:rPr>
              <w:t>Семьи в кризисной ситуации получают экстренные консультации на «Живой линии»</w:t>
            </w:r>
          </w:p>
        </w:tc>
        <w:tc>
          <w:tcPr>
            <w:tcW w:w="3543" w:type="dxa"/>
          </w:tcPr>
          <w:p w14:paraId="74DD6257" w14:textId="70FC2CD8" w:rsidR="00122AA1" w:rsidRPr="001F3342" w:rsidRDefault="00122AA1" w:rsidP="00606DD8">
            <w:pPr>
              <w:rPr>
                <w:rFonts w:ascii="Arial Narrow" w:eastAsia="Arial Narrow" w:hAnsi="Arial Narrow"/>
                <w:sz w:val="20"/>
                <w:szCs w:val="20"/>
              </w:rPr>
            </w:pPr>
            <w:r w:rsidRPr="001F3342">
              <w:rPr>
                <w:rFonts w:ascii="Arial Narrow" w:eastAsia="Arial Narrow" w:hAnsi="Arial Narrow"/>
                <w:sz w:val="20"/>
                <w:szCs w:val="20"/>
              </w:rPr>
              <w:t>Количество родителей, обратившихся на «живую линию» (получивших экстренную консультацию)</w:t>
            </w:r>
          </w:p>
          <w:p w14:paraId="233421BD" w14:textId="77777777" w:rsidR="00122AA1" w:rsidRPr="001F3342" w:rsidRDefault="00122AA1" w:rsidP="00606DD8">
            <w:pPr>
              <w:rPr>
                <w:rFonts w:ascii="Arial Narrow" w:eastAsia="Arial Narrow" w:hAnsi="Arial Narrow"/>
                <w:sz w:val="20"/>
                <w:szCs w:val="20"/>
              </w:rPr>
            </w:pPr>
            <w:r w:rsidRPr="001F3342">
              <w:rPr>
                <w:rFonts w:ascii="Arial Narrow" w:eastAsia="Arial Narrow" w:hAnsi="Arial Narrow"/>
                <w:sz w:val="20"/>
                <w:szCs w:val="20"/>
              </w:rPr>
              <w:t>Количество обращений к психологу на «Живую линию»</w:t>
            </w:r>
          </w:p>
        </w:tc>
        <w:tc>
          <w:tcPr>
            <w:tcW w:w="1701" w:type="dxa"/>
          </w:tcPr>
          <w:p w14:paraId="21FF08D5" w14:textId="2A8C0929" w:rsidR="00122AA1" w:rsidRPr="001F3342" w:rsidRDefault="00122AA1" w:rsidP="00153134">
            <w:pPr>
              <w:rPr>
                <w:rFonts w:ascii="Arial Narrow" w:hAnsi="Arial Narrow"/>
                <w:sz w:val="20"/>
                <w:szCs w:val="20"/>
              </w:rPr>
            </w:pPr>
            <w:r w:rsidRPr="001F3342">
              <w:rPr>
                <w:rFonts w:ascii="Arial Narrow" w:hAnsi="Arial Narrow"/>
                <w:color w:val="FF0000"/>
                <w:sz w:val="20"/>
                <w:szCs w:val="20"/>
              </w:rPr>
              <w:t xml:space="preserve">Снижено количество конфликтных ситуаций в семьях </w:t>
            </w:r>
          </w:p>
        </w:tc>
        <w:tc>
          <w:tcPr>
            <w:tcW w:w="1134" w:type="dxa"/>
          </w:tcPr>
          <w:p w14:paraId="50029D8F" w14:textId="77777777" w:rsidR="00122AA1" w:rsidRPr="001F3342" w:rsidRDefault="00122AA1" w:rsidP="00606DD8">
            <w:pPr>
              <w:rPr>
                <w:rFonts w:ascii="Arial Narrow" w:hAnsi="Arial Narrow"/>
                <w:sz w:val="20"/>
                <w:szCs w:val="20"/>
              </w:rPr>
            </w:pPr>
            <w:r w:rsidRPr="001F3342">
              <w:rPr>
                <w:rFonts w:ascii="Arial Narrow" w:hAnsi="Arial Narrow"/>
                <w:color w:val="FF0000"/>
                <w:sz w:val="20"/>
                <w:szCs w:val="20"/>
              </w:rPr>
              <w:t xml:space="preserve">Количество семей, разрешивших проблемные ситуации </w:t>
            </w:r>
          </w:p>
        </w:tc>
        <w:tc>
          <w:tcPr>
            <w:tcW w:w="1418" w:type="dxa"/>
            <w:vMerge/>
          </w:tcPr>
          <w:p w14:paraId="0F634A0C" w14:textId="77777777" w:rsidR="00122AA1" w:rsidRPr="001F3342" w:rsidRDefault="00122AA1" w:rsidP="00606DD8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417" w:type="dxa"/>
            <w:vMerge/>
          </w:tcPr>
          <w:p w14:paraId="6F1C72B1" w14:textId="77777777" w:rsidR="00122AA1" w:rsidRPr="001F3342" w:rsidRDefault="00122AA1" w:rsidP="00606DD8">
            <w:pPr>
              <w:rPr>
                <w:rFonts w:ascii="Arial Narrow" w:eastAsia="Arial Narrow" w:hAnsi="Arial Narrow"/>
                <w:sz w:val="20"/>
                <w:szCs w:val="20"/>
              </w:rPr>
            </w:pPr>
          </w:p>
        </w:tc>
        <w:tc>
          <w:tcPr>
            <w:tcW w:w="1418" w:type="dxa"/>
            <w:vMerge/>
          </w:tcPr>
          <w:p w14:paraId="3168E351" w14:textId="77777777" w:rsidR="00122AA1" w:rsidRPr="001F3342" w:rsidRDefault="00122AA1" w:rsidP="00606DD8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122AA1" w:rsidRPr="001F3342" w14:paraId="55FA414C" w14:textId="77777777" w:rsidTr="00153134">
        <w:trPr>
          <w:cantSplit/>
          <w:trHeight w:val="1656"/>
        </w:trPr>
        <w:tc>
          <w:tcPr>
            <w:tcW w:w="1155" w:type="dxa"/>
            <w:vMerge w:val="restart"/>
          </w:tcPr>
          <w:p w14:paraId="3FA1B246" w14:textId="77777777" w:rsidR="00122AA1" w:rsidRPr="001F3342" w:rsidRDefault="00122AA1" w:rsidP="00606DD8">
            <w:pPr>
              <w:rPr>
                <w:rFonts w:ascii="Arial Narrow" w:hAnsi="Arial Narrow"/>
                <w:sz w:val="20"/>
                <w:szCs w:val="20"/>
              </w:rPr>
            </w:pPr>
            <w:r w:rsidRPr="001F3342">
              <w:rPr>
                <w:rFonts w:ascii="Arial Narrow" w:hAnsi="Arial Narrow"/>
                <w:sz w:val="20"/>
                <w:szCs w:val="20"/>
              </w:rPr>
              <w:t>Замещающие семьи с детьми</w:t>
            </w:r>
          </w:p>
        </w:tc>
        <w:tc>
          <w:tcPr>
            <w:tcW w:w="2135" w:type="dxa"/>
          </w:tcPr>
          <w:p w14:paraId="3940FC53" w14:textId="77777777" w:rsidR="00122AA1" w:rsidRPr="001F3342" w:rsidRDefault="00122AA1" w:rsidP="00606DD8">
            <w:pPr>
              <w:rPr>
                <w:rFonts w:ascii="Arial Narrow" w:eastAsia="Arial Narrow" w:hAnsi="Arial Narrow"/>
                <w:sz w:val="20"/>
                <w:szCs w:val="20"/>
              </w:rPr>
            </w:pPr>
            <w:r w:rsidRPr="001F3342">
              <w:rPr>
                <w:rFonts w:ascii="Arial Narrow" w:eastAsia="Arial Narrow" w:hAnsi="Arial Narrow"/>
                <w:sz w:val="20"/>
                <w:szCs w:val="20"/>
              </w:rPr>
              <w:t xml:space="preserve">Совместная групповая работа для замещающих родителей и приемных детей под руководством психолога (тематические встречи, </w:t>
            </w:r>
            <w:proofErr w:type="spellStart"/>
            <w:r w:rsidRPr="001F3342">
              <w:rPr>
                <w:rFonts w:ascii="Arial Narrow" w:eastAsia="Arial Narrow" w:hAnsi="Arial Narrow"/>
                <w:sz w:val="20"/>
                <w:szCs w:val="20"/>
              </w:rPr>
              <w:t>тренинговая</w:t>
            </w:r>
            <w:proofErr w:type="spellEnd"/>
            <w:r w:rsidRPr="001F3342">
              <w:rPr>
                <w:rFonts w:ascii="Arial Narrow" w:eastAsia="Arial Narrow" w:hAnsi="Arial Narrow"/>
                <w:sz w:val="20"/>
                <w:szCs w:val="20"/>
              </w:rPr>
              <w:t xml:space="preserve"> работа, арт-терапия)</w:t>
            </w:r>
          </w:p>
        </w:tc>
        <w:tc>
          <w:tcPr>
            <w:tcW w:w="1985" w:type="dxa"/>
          </w:tcPr>
          <w:p w14:paraId="0D1CCE47" w14:textId="77777777" w:rsidR="00122AA1" w:rsidRPr="001F3342" w:rsidRDefault="00122AA1" w:rsidP="00606DD8">
            <w:pPr>
              <w:rPr>
                <w:rFonts w:ascii="Arial Narrow" w:hAnsi="Arial Narrow"/>
                <w:sz w:val="20"/>
                <w:szCs w:val="20"/>
              </w:rPr>
            </w:pPr>
            <w:r w:rsidRPr="001F3342">
              <w:rPr>
                <w:rFonts w:ascii="Arial Narrow" w:hAnsi="Arial Narrow"/>
                <w:sz w:val="20"/>
                <w:szCs w:val="20"/>
              </w:rPr>
              <w:t>Проведены совместные групповые занятия для замещающих семей с детьми</w:t>
            </w:r>
          </w:p>
        </w:tc>
        <w:tc>
          <w:tcPr>
            <w:tcW w:w="3543" w:type="dxa"/>
          </w:tcPr>
          <w:p w14:paraId="25223045" w14:textId="1620DF83" w:rsidR="00122AA1" w:rsidRDefault="00122AA1" w:rsidP="00606DD8">
            <w:pPr>
              <w:rPr>
                <w:rFonts w:ascii="Arial Narrow" w:hAnsi="Arial Narrow"/>
                <w:sz w:val="20"/>
                <w:szCs w:val="20"/>
              </w:rPr>
            </w:pPr>
            <w:r w:rsidRPr="001F3342">
              <w:rPr>
                <w:rFonts w:ascii="Arial Narrow" w:hAnsi="Arial Narrow"/>
                <w:sz w:val="20"/>
                <w:szCs w:val="20"/>
              </w:rPr>
              <w:t>Количество совместных групповых занятий для замещающих семей с детьми</w:t>
            </w:r>
          </w:p>
          <w:p w14:paraId="062B6E53" w14:textId="77777777" w:rsidR="00122AA1" w:rsidRPr="001F3342" w:rsidRDefault="00122AA1" w:rsidP="00606DD8">
            <w:pPr>
              <w:rPr>
                <w:rFonts w:ascii="Arial Narrow" w:hAnsi="Arial Narrow"/>
                <w:sz w:val="20"/>
                <w:szCs w:val="20"/>
              </w:rPr>
            </w:pPr>
          </w:p>
          <w:p w14:paraId="139194AE" w14:textId="77777777" w:rsidR="00122AA1" w:rsidRPr="001F3342" w:rsidRDefault="00122AA1" w:rsidP="00606DD8">
            <w:pPr>
              <w:rPr>
                <w:rFonts w:ascii="Arial Narrow" w:hAnsi="Arial Narrow"/>
                <w:sz w:val="20"/>
                <w:szCs w:val="20"/>
              </w:rPr>
            </w:pPr>
            <w:r w:rsidRPr="001F3342">
              <w:rPr>
                <w:rFonts w:ascii="Arial Narrow" w:hAnsi="Arial Narrow"/>
                <w:sz w:val="20"/>
                <w:szCs w:val="20"/>
              </w:rPr>
              <w:t>Количество замещающих семей с детьми, принявших участие в совместных групповых занятиях</w:t>
            </w:r>
          </w:p>
        </w:tc>
        <w:tc>
          <w:tcPr>
            <w:tcW w:w="1701" w:type="dxa"/>
            <w:vMerge w:val="restart"/>
          </w:tcPr>
          <w:p w14:paraId="711EFE23" w14:textId="6A089BE7" w:rsidR="00122AA1" w:rsidRPr="001F3342" w:rsidRDefault="00122AA1" w:rsidP="00606DD8">
            <w:pPr>
              <w:rPr>
                <w:rFonts w:ascii="Arial Narrow" w:hAnsi="Arial Narrow"/>
                <w:color w:val="FF0000"/>
                <w:sz w:val="20"/>
                <w:szCs w:val="20"/>
              </w:rPr>
            </w:pPr>
            <w:r>
              <w:rPr>
                <w:rFonts w:ascii="Arial Narrow" w:hAnsi="Arial Narrow"/>
                <w:color w:val="FF0000"/>
                <w:sz w:val="20"/>
                <w:szCs w:val="20"/>
              </w:rPr>
              <w:t xml:space="preserve">У замещающих родителей сформированы </w:t>
            </w:r>
            <w:r w:rsidRPr="001F3342">
              <w:rPr>
                <w:rFonts w:ascii="Arial Narrow" w:hAnsi="Arial Narrow"/>
                <w:color w:val="FF0000"/>
                <w:sz w:val="20"/>
                <w:szCs w:val="20"/>
              </w:rPr>
              <w:t xml:space="preserve">навыки </w:t>
            </w:r>
            <w:r>
              <w:rPr>
                <w:rFonts w:ascii="Arial Narrow" w:hAnsi="Arial Narrow"/>
                <w:color w:val="FF0000"/>
                <w:sz w:val="20"/>
                <w:szCs w:val="20"/>
              </w:rPr>
              <w:t xml:space="preserve">эффективного </w:t>
            </w:r>
            <w:r w:rsidRPr="001F3342">
              <w:rPr>
                <w:rFonts w:ascii="Arial Narrow" w:hAnsi="Arial Narrow"/>
                <w:color w:val="FF0000"/>
                <w:sz w:val="20"/>
                <w:szCs w:val="20"/>
              </w:rPr>
              <w:t xml:space="preserve">взаимодействия с детьми </w:t>
            </w:r>
          </w:p>
        </w:tc>
        <w:tc>
          <w:tcPr>
            <w:tcW w:w="1134" w:type="dxa"/>
            <w:vMerge w:val="restart"/>
          </w:tcPr>
          <w:p w14:paraId="61CC1062" w14:textId="08FD3CDF" w:rsidR="00122AA1" w:rsidRPr="001F3342" w:rsidRDefault="00122AA1" w:rsidP="00CD7E46">
            <w:pPr>
              <w:rPr>
                <w:rFonts w:ascii="Arial Narrow" w:hAnsi="Arial Narrow"/>
                <w:color w:val="FF0000"/>
                <w:sz w:val="20"/>
                <w:szCs w:val="20"/>
              </w:rPr>
            </w:pPr>
            <w:r w:rsidRPr="001F3342">
              <w:rPr>
                <w:rFonts w:ascii="Arial Narrow" w:hAnsi="Arial Narrow"/>
                <w:color w:val="FF0000"/>
                <w:sz w:val="20"/>
                <w:szCs w:val="20"/>
              </w:rPr>
              <w:t xml:space="preserve">Количество </w:t>
            </w:r>
            <w:r>
              <w:rPr>
                <w:rFonts w:ascii="Arial Narrow" w:hAnsi="Arial Narrow"/>
                <w:color w:val="FF0000"/>
                <w:sz w:val="20"/>
                <w:szCs w:val="20"/>
              </w:rPr>
              <w:t>родителей</w:t>
            </w:r>
            <w:r w:rsidRPr="001F3342">
              <w:rPr>
                <w:rFonts w:ascii="Arial Narrow" w:hAnsi="Arial Narrow"/>
                <w:color w:val="FF0000"/>
                <w:sz w:val="20"/>
                <w:szCs w:val="20"/>
              </w:rPr>
              <w:t xml:space="preserve">, </w:t>
            </w:r>
            <w:r>
              <w:rPr>
                <w:rFonts w:ascii="Arial Narrow" w:hAnsi="Arial Narrow"/>
                <w:color w:val="FF0000"/>
                <w:sz w:val="20"/>
                <w:szCs w:val="20"/>
              </w:rPr>
              <w:t>у</w:t>
            </w:r>
            <w:r w:rsidRPr="001F3342">
              <w:rPr>
                <w:rFonts w:ascii="Arial Narrow" w:hAnsi="Arial Narrow"/>
                <w:color w:val="FF0000"/>
                <w:sz w:val="20"/>
                <w:szCs w:val="20"/>
              </w:rPr>
              <w:t xml:space="preserve"> которых сформированы навыки </w:t>
            </w:r>
            <w:r>
              <w:rPr>
                <w:rFonts w:ascii="Arial Narrow" w:hAnsi="Arial Narrow"/>
                <w:color w:val="FF0000"/>
                <w:sz w:val="20"/>
                <w:szCs w:val="20"/>
              </w:rPr>
              <w:t>эффективного</w:t>
            </w:r>
            <w:r w:rsidRPr="001F3342">
              <w:rPr>
                <w:rFonts w:ascii="Arial Narrow" w:hAnsi="Arial Narrow"/>
                <w:color w:val="FF0000"/>
                <w:sz w:val="20"/>
                <w:szCs w:val="20"/>
              </w:rPr>
              <w:t xml:space="preserve"> взаимодействия </w:t>
            </w:r>
            <w:r>
              <w:rPr>
                <w:rFonts w:ascii="Arial Narrow" w:hAnsi="Arial Narrow"/>
                <w:color w:val="FF0000"/>
                <w:sz w:val="20"/>
                <w:szCs w:val="20"/>
              </w:rPr>
              <w:t xml:space="preserve">с </w:t>
            </w:r>
            <w:r w:rsidRPr="001F3342">
              <w:rPr>
                <w:rFonts w:ascii="Arial Narrow" w:hAnsi="Arial Narrow"/>
                <w:color w:val="FF0000"/>
                <w:sz w:val="20"/>
                <w:szCs w:val="20"/>
              </w:rPr>
              <w:t xml:space="preserve"> дет</w:t>
            </w:r>
            <w:r>
              <w:rPr>
                <w:rFonts w:ascii="Arial Narrow" w:hAnsi="Arial Narrow"/>
                <w:color w:val="FF0000"/>
                <w:sz w:val="20"/>
                <w:szCs w:val="20"/>
              </w:rPr>
              <w:t>ьми</w:t>
            </w:r>
          </w:p>
        </w:tc>
        <w:tc>
          <w:tcPr>
            <w:tcW w:w="1418" w:type="dxa"/>
            <w:vMerge/>
          </w:tcPr>
          <w:p w14:paraId="6C9D64AD" w14:textId="77777777" w:rsidR="00122AA1" w:rsidRPr="001F3342" w:rsidRDefault="00122AA1" w:rsidP="00606DD8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417" w:type="dxa"/>
            <w:vMerge/>
          </w:tcPr>
          <w:p w14:paraId="6D2C4252" w14:textId="77777777" w:rsidR="00122AA1" w:rsidRPr="001F3342" w:rsidRDefault="00122AA1" w:rsidP="00606DD8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418" w:type="dxa"/>
            <w:vMerge/>
          </w:tcPr>
          <w:p w14:paraId="55F93F32" w14:textId="77777777" w:rsidR="00122AA1" w:rsidRPr="001F3342" w:rsidRDefault="00122AA1" w:rsidP="00606DD8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122AA1" w:rsidRPr="001F3342" w14:paraId="1246EA51" w14:textId="77777777" w:rsidTr="00153134">
        <w:trPr>
          <w:cantSplit/>
          <w:trHeight w:val="1830"/>
        </w:trPr>
        <w:tc>
          <w:tcPr>
            <w:tcW w:w="1155" w:type="dxa"/>
            <w:vMerge/>
          </w:tcPr>
          <w:p w14:paraId="7CA7DC2B" w14:textId="77777777" w:rsidR="00122AA1" w:rsidRPr="001F3342" w:rsidRDefault="00122AA1" w:rsidP="00606DD8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135" w:type="dxa"/>
          </w:tcPr>
          <w:p w14:paraId="4EB65C79" w14:textId="77777777" w:rsidR="00122AA1" w:rsidRPr="001F3342" w:rsidRDefault="00122AA1" w:rsidP="00606DD8">
            <w:pPr>
              <w:rPr>
                <w:rFonts w:ascii="Arial Narrow" w:eastAsia="Arial Narrow" w:hAnsi="Arial Narrow"/>
                <w:sz w:val="20"/>
                <w:szCs w:val="20"/>
              </w:rPr>
            </w:pPr>
            <w:r w:rsidRPr="001F3342">
              <w:rPr>
                <w:rFonts w:ascii="Arial Narrow" w:eastAsia="Arial Narrow" w:hAnsi="Arial Narrow"/>
                <w:sz w:val="20"/>
                <w:szCs w:val="20"/>
              </w:rPr>
              <w:t xml:space="preserve">Совместные выездные мероприятия для замещающих семей с детьми (совместное проведение досуга, развлечения, спортивные мероприятия, </w:t>
            </w:r>
            <w:proofErr w:type="spellStart"/>
            <w:r w:rsidRPr="001F3342">
              <w:rPr>
                <w:rFonts w:ascii="Arial Narrow" w:eastAsia="Arial Narrow" w:hAnsi="Arial Narrow"/>
                <w:sz w:val="20"/>
                <w:szCs w:val="20"/>
              </w:rPr>
              <w:t>тренинговые</w:t>
            </w:r>
            <w:proofErr w:type="spellEnd"/>
            <w:r w:rsidRPr="001F3342">
              <w:rPr>
                <w:rFonts w:ascii="Arial Narrow" w:eastAsia="Arial Narrow" w:hAnsi="Arial Narrow"/>
                <w:sz w:val="20"/>
                <w:szCs w:val="20"/>
              </w:rPr>
              <w:t xml:space="preserve"> мероприятия в непринужденной обстановке)</w:t>
            </w:r>
          </w:p>
        </w:tc>
        <w:tc>
          <w:tcPr>
            <w:tcW w:w="1985" w:type="dxa"/>
          </w:tcPr>
          <w:p w14:paraId="24C56C62" w14:textId="4C456969" w:rsidR="00122AA1" w:rsidRPr="001F3342" w:rsidRDefault="00122AA1" w:rsidP="00606DD8">
            <w:pPr>
              <w:rPr>
                <w:rFonts w:ascii="Arial Narrow" w:hAnsi="Arial Narrow"/>
                <w:sz w:val="20"/>
                <w:szCs w:val="20"/>
              </w:rPr>
            </w:pPr>
            <w:r w:rsidRPr="001F3342">
              <w:rPr>
                <w:rFonts w:ascii="Arial Narrow" w:hAnsi="Arial Narrow"/>
                <w:sz w:val="20"/>
                <w:szCs w:val="20"/>
              </w:rPr>
              <w:t>Проведены выездные мероприятия для замещающих семей с детьми</w:t>
            </w:r>
          </w:p>
          <w:p w14:paraId="44DBAEF6" w14:textId="77777777" w:rsidR="00122AA1" w:rsidRPr="001F3342" w:rsidRDefault="00122AA1" w:rsidP="00606DD8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543" w:type="dxa"/>
          </w:tcPr>
          <w:p w14:paraId="3AD3F885" w14:textId="4B340F70" w:rsidR="00122AA1" w:rsidRDefault="00122AA1" w:rsidP="00606DD8">
            <w:pPr>
              <w:rPr>
                <w:rFonts w:ascii="Arial Narrow" w:hAnsi="Arial Narrow"/>
                <w:sz w:val="20"/>
                <w:szCs w:val="20"/>
              </w:rPr>
            </w:pPr>
            <w:r w:rsidRPr="001F3342">
              <w:rPr>
                <w:rFonts w:ascii="Arial Narrow" w:hAnsi="Arial Narrow"/>
                <w:sz w:val="20"/>
                <w:szCs w:val="20"/>
              </w:rPr>
              <w:t>Количество совместных выездных мероприятий для замещающих семей с детьми</w:t>
            </w:r>
          </w:p>
          <w:p w14:paraId="274118C0" w14:textId="77777777" w:rsidR="00122AA1" w:rsidRPr="001F3342" w:rsidRDefault="00122AA1" w:rsidP="00606DD8">
            <w:pPr>
              <w:rPr>
                <w:rFonts w:ascii="Arial Narrow" w:hAnsi="Arial Narrow"/>
                <w:sz w:val="20"/>
                <w:szCs w:val="20"/>
              </w:rPr>
            </w:pPr>
          </w:p>
          <w:p w14:paraId="0DC852B0" w14:textId="76EBBD8C" w:rsidR="00122AA1" w:rsidRPr="001F3342" w:rsidRDefault="00122AA1" w:rsidP="00153134">
            <w:pPr>
              <w:rPr>
                <w:rFonts w:ascii="Arial Narrow" w:hAnsi="Arial Narrow"/>
                <w:sz w:val="20"/>
                <w:szCs w:val="20"/>
              </w:rPr>
            </w:pPr>
            <w:r w:rsidRPr="001F3342">
              <w:rPr>
                <w:rFonts w:ascii="Arial Narrow" w:hAnsi="Arial Narrow"/>
                <w:sz w:val="20"/>
                <w:szCs w:val="20"/>
              </w:rPr>
              <w:t>Количество замещающих семей с детьми, принявших участие в совместных выездных мероприятиях</w:t>
            </w:r>
          </w:p>
        </w:tc>
        <w:tc>
          <w:tcPr>
            <w:tcW w:w="1701" w:type="dxa"/>
            <w:vMerge/>
          </w:tcPr>
          <w:p w14:paraId="5918F218" w14:textId="77777777" w:rsidR="00122AA1" w:rsidRPr="001F3342" w:rsidRDefault="00122AA1" w:rsidP="00606DD8">
            <w:pPr>
              <w:rPr>
                <w:rFonts w:ascii="Arial Narrow" w:eastAsia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14:paraId="2D0C597D" w14:textId="77777777" w:rsidR="00122AA1" w:rsidRPr="001F3342" w:rsidRDefault="00122AA1" w:rsidP="00606DD8">
            <w:pPr>
              <w:rPr>
                <w:rFonts w:ascii="Arial Narrow" w:eastAsia="Arial Narrow" w:hAnsi="Arial Narrow"/>
                <w:sz w:val="20"/>
                <w:szCs w:val="20"/>
              </w:rPr>
            </w:pPr>
          </w:p>
        </w:tc>
        <w:tc>
          <w:tcPr>
            <w:tcW w:w="1418" w:type="dxa"/>
            <w:vMerge/>
          </w:tcPr>
          <w:p w14:paraId="4DD1D0EC" w14:textId="77777777" w:rsidR="00122AA1" w:rsidRPr="001F3342" w:rsidRDefault="00122AA1" w:rsidP="00606DD8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417" w:type="dxa"/>
            <w:vMerge/>
          </w:tcPr>
          <w:p w14:paraId="0548D6A3" w14:textId="77777777" w:rsidR="00122AA1" w:rsidRPr="001F3342" w:rsidRDefault="00122AA1" w:rsidP="00606DD8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418" w:type="dxa"/>
            <w:vMerge/>
          </w:tcPr>
          <w:p w14:paraId="565EEA14" w14:textId="77777777" w:rsidR="00122AA1" w:rsidRPr="001F3342" w:rsidRDefault="00122AA1" w:rsidP="00606DD8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779B4C5F" w14:textId="77777777" w:rsidR="001326DF" w:rsidRPr="001F3342" w:rsidRDefault="001326DF">
      <w:pPr>
        <w:rPr>
          <w:rFonts w:ascii="Arial Narrow" w:hAnsi="Arial Narrow"/>
          <w:sz w:val="20"/>
          <w:szCs w:val="20"/>
        </w:rPr>
      </w:pPr>
    </w:p>
    <w:sectPr w:rsidR="001326DF" w:rsidRPr="001F3342" w:rsidSect="00783192">
      <w:pgSz w:w="16838" w:h="11906" w:orient="landscape"/>
      <w:pgMar w:top="993" w:right="1134" w:bottom="850" w:left="1134" w:header="708" w:footer="708" w:gutter="0"/>
      <w:cols w:space="708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3920F07" w16cid:durableId="20FBC643"/>
  <w16cid:commentId w16cid:paraId="3914244C" w16cid:durableId="20FBC6A8"/>
  <w16cid:commentId w16cid:paraId="6E5DB03E" w16cid:durableId="20FBC41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Пользователь Windows">
    <w15:presenceInfo w15:providerId="None" w15:userId="Пользователь Window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192"/>
    <w:rsid w:val="00067F8F"/>
    <w:rsid w:val="00082007"/>
    <w:rsid w:val="00091EB9"/>
    <w:rsid w:val="000E1BA7"/>
    <w:rsid w:val="001100E0"/>
    <w:rsid w:val="00122AA1"/>
    <w:rsid w:val="001326DF"/>
    <w:rsid w:val="00153134"/>
    <w:rsid w:val="00193914"/>
    <w:rsid w:val="001F3342"/>
    <w:rsid w:val="002E11AF"/>
    <w:rsid w:val="003B078E"/>
    <w:rsid w:val="003D32C0"/>
    <w:rsid w:val="00421350"/>
    <w:rsid w:val="004F5DE3"/>
    <w:rsid w:val="005C07C5"/>
    <w:rsid w:val="00606DD8"/>
    <w:rsid w:val="0063590F"/>
    <w:rsid w:val="006A19D6"/>
    <w:rsid w:val="006A44A0"/>
    <w:rsid w:val="006D0846"/>
    <w:rsid w:val="00783192"/>
    <w:rsid w:val="007B531A"/>
    <w:rsid w:val="007D596C"/>
    <w:rsid w:val="007F4F88"/>
    <w:rsid w:val="007F5FAB"/>
    <w:rsid w:val="008222D8"/>
    <w:rsid w:val="008C03D9"/>
    <w:rsid w:val="00916996"/>
    <w:rsid w:val="009A3996"/>
    <w:rsid w:val="009B01E0"/>
    <w:rsid w:val="00A77056"/>
    <w:rsid w:val="00A80A16"/>
    <w:rsid w:val="00A96F19"/>
    <w:rsid w:val="00AF7613"/>
    <w:rsid w:val="00B37981"/>
    <w:rsid w:val="00B455F7"/>
    <w:rsid w:val="00B7196C"/>
    <w:rsid w:val="00C33DAE"/>
    <w:rsid w:val="00CD1D20"/>
    <w:rsid w:val="00CD7E46"/>
    <w:rsid w:val="00D07783"/>
    <w:rsid w:val="00D345D9"/>
    <w:rsid w:val="00DA3E70"/>
    <w:rsid w:val="00DF61FE"/>
    <w:rsid w:val="00E96108"/>
    <w:rsid w:val="00F66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66261C"/>
  <w15:docId w15:val="{E6BC8B02-9C1D-48EF-B96E-5D81A6ACC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3192"/>
    <w:pPr>
      <w:spacing w:after="0" w:line="240" w:lineRule="auto"/>
      <w:jc w:val="both"/>
    </w:pPr>
    <w:rPr>
      <w:rFonts w:ascii="Calibri" w:eastAsia="Times New Roman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CD1D20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CD1D20"/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CD1D20"/>
    <w:rPr>
      <w:rFonts w:ascii="Calibri" w:eastAsia="Times New Roman" w:hAnsi="Calibri" w:cs="Times New Roman"/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CD1D20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CD1D20"/>
    <w:rPr>
      <w:rFonts w:ascii="Calibri" w:eastAsia="Times New Roman" w:hAnsi="Calibri" w:cs="Times New Roman"/>
      <w:b/>
      <w:bCs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CD1D20"/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CD1D20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4640B6-92ED-4338-AA20-451CD07786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718</Words>
  <Characters>4099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Александра</dc:creator>
  <cp:lastModifiedBy>Александра </cp:lastModifiedBy>
  <cp:revision>5</cp:revision>
  <dcterms:created xsi:type="dcterms:W3CDTF">2019-08-13T21:16:00Z</dcterms:created>
  <dcterms:modified xsi:type="dcterms:W3CDTF">2019-08-13T21:25:00Z</dcterms:modified>
</cp:coreProperties>
</file>