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9AE" w:rsidRPr="00B869E7" w:rsidRDefault="009449AE" w:rsidP="009449AE">
      <w:pPr>
        <w:pStyle w:val="ad"/>
        <w:numPr>
          <w:ilvl w:val="0"/>
          <w:numId w:val="2"/>
        </w:numPr>
        <w:suppressAutoHyphens w:val="0"/>
        <w:ind w:left="0" w:firstLine="0"/>
        <w:jc w:val="center"/>
        <w:textAlignment w:val="auto"/>
        <w:rPr>
          <w:rFonts w:ascii="Arial Narrow" w:hAnsi="Arial Narrow"/>
          <w:b/>
          <w:sz w:val="20"/>
          <w:szCs w:val="20"/>
        </w:rPr>
      </w:pPr>
      <w:r w:rsidRPr="00B869E7">
        <w:rPr>
          <w:rFonts w:ascii="Arial Narrow" w:eastAsia="Arial" w:hAnsi="Arial Narrow" w:cs="Times New Roman"/>
          <w:b/>
          <w:sz w:val="20"/>
          <w:szCs w:val="20"/>
          <w:lang w:eastAsia="ru-RU"/>
        </w:rPr>
        <w:t>Логическая модель</w:t>
      </w:r>
      <w:r w:rsidR="00313CB0" w:rsidRPr="00B869E7">
        <w:rPr>
          <w:rFonts w:ascii="Arial Narrow" w:eastAsia="Arial" w:hAnsi="Arial Narrow" w:cs="Times New Roman"/>
          <w:b/>
          <w:sz w:val="20"/>
          <w:szCs w:val="20"/>
          <w:lang w:eastAsia="ru-RU"/>
        </w:rPr>
        <w:t xml:space="preserve"> практики </w:t>
      </w:r>
      <w:r w:rsidR="00313CB0" w:rsidRPr="00B869E7">
        <w:rPr>
          <w:rFonts w:ascii="Arial Narrow" w:hAnsi="Arial Narrow"/>
          <w:b/>
          <w:sz w:val="20"/>
          <w:szCs w:val="20"/>
        </w:rPr>
        <w:t>«</w:t>
      </w:r>
      <w:r w:rsidR="00486617" w:rsidRPr="00B869E7">
        <w:rPr>
          <w:rFonts w:ascii="Arial Narrow" w:hAnsi="Arial Narrow"/>
          <w:b/>
          <w:sz w:val="20"/>
          <w:szCs w:val="20"/>
        </w:rPr>
        <w:t>Родной дом</w:t>
      </w:r>
      <w:r w:rsidR="00313CB0" w:rsidRPr="00B869E7">
        <w:rPr>
          <w:rFonts w:ascii="Arial Narrow" w:eastAsia="Arial" w:hAnsi="Arial Narrow" w:cs="Times New Roman"/>
          <w:b/>
          <w:sz w:val="20"/>
          <w:szCs w:val="20"/>
          <w:lang w:eastAsia="ru-RU"/>
        </w:rPr>
        <w:t>»</w:t>
      </w:r>
    </w:p>
    <w:p w:rsidR="00486617" w:rsidRPr="00B869E7" w:rsidRDefault="00486617" w:rsidP="00486617">
      <w:pPr>
        <w:pStyle w:val="ad"/>
        <w:numPr>
          <w:ilvl w:val="0"/>
          <w:numId w:val="2"/>
        </w:numPr>
        <w:jc w:val="center"/>
        <w:rPr>
          <w:rFonts w:ascii="Arial Narrow" w:hAnsi="Arial Narrow"/>
          <w:b/>
          <w:sz w:val="20"/>
          <w:szCs w:val="20"/>
        </w:rPr>
      </w:pPr>
      <w:r w:rsidRPr="00B869E7">
        <w:rPr>
          <w:rFonts w:ascii="Arial Narrow" w:eastAsia="Arial" w:hAnsi="Arial Narrow" w:cs="Times New Roman"/>
          <w:b/>
          <w:sz w:val="20"/>
          <w:szCs w:val="20"/>
          <w:lang w:eastAsia="ru-RU"/>
        </w:rPr>
        <w:t>ГБУ СО НО «Социально-реабилитационный центр для несовершеннолетних «Снегири»</w:t>
      </w:r>
    </w:p>
    <w:p w:rsidR="004139B7" w:rsidRPr="00234AD6" w:rsidRDefault="004139B7">
      <w:pPr>
        <w:pStyle w:val="ad"/>
        <w:spacing w:before="120" w:after="160"/>
        <w:ind w:left="714"/>
        <w:jc w:val="center"/>
        <w:rPr>
          <w:rFonts w:ascii="Arial Narrow" w:hAnsi="Arial Narrow"/>
          <w:color w:val="0070C0"/>
          <w:sz w:val="20"/>
          <w:szCs w:val="20"/>
        </w:rPr>
      </w:pPr>
    </w:p>
    <w:tbl>
      <w:tblPr>
        <w:tblW w:w="5404" w:type="pct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74"/>
        <w:gridCol w:w="2159"/>
        <w:gridCol w:w="2302"/>
        <w:gridCol w:w="2159"/>
        <w:gridCol w:w="2303"/>
        <w:gridCol w:w="1727"/>
        <w:gridCol w:w="2449"/>
        <w:gridCol w:w="576"/>
        <w:gridCol w:w="432"/>
      </w:tblGrid>
      <w:tr w:rsidR="00486617" w:rsidRPr="00234AD6" w:rsidTr="0098219F">
        <w:trPr>
          <w:trHeight w:val="244"/>
        </w:trPr>
        <w:tc>
          <w:tcPr>
            <w:tcW w:w="1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0557" w:rsidRPr="00234AD6" w:rsidRDefault="00F90557">
            <w:pPr>
              <w:pStyle w:val="Standard"/>
              <w:rPr>
                <w:rFonts w:ascii="Arial Narrow" w:hAnsi="Arial Narrow"/>
                <w:sz w:val="20"/>
                <w:szCs w:val="20"/>
              </w:rPr>
            </w:pPr>
            <w:r w:rsidRPr="00234AD6">
              <w:rPr>
                <w:rFonts w:ascii="Arial Narrow" w:hAnsi="Arial Narrow" w:cs="Calibri"/>
                <w:b/>
                <w:sz w:val="20"/>
                <w:szCs w:val="20"/>
              </w:rPr>
              <w:t>Деятельность</w:t>
            </w:r>
            <w:r w:rsidRPr="00234AD6">
              <w:rPr>
                <w:rFonts w:ascii="Arial Narrow" w:hAnsi="Arial Narrow"/>
                <w:b/>
                <w:sz w:val="20"/>
                <w:szCs w:val="20"/>
              </w:rPr>
              <w:t xml:space="preserve">/ </w:t>
            </w:r>
            <w:r w:rsidRPr="00234AD6">
              <w:rPr>
                <w:rFonts w:ascii="Arial Narrow" w:hAnsi="Arial Narrow" w:cs="Calibri"/>
                <w:b/>
                <w:sz w:val="20"/>
                <w:szCs w:val="20"/>
              </w:rPr>
              <w:t>активности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0557" w:rsidRPr="00234AD6" w:rsidRDefault="00F90557">
            <w:pPr>
              <w:pStyle w:val="Standard"/>
              <w:rPr>
                <w:rFonts w:ascii="Arial Narrow" w:hAnsi="Arial Narrow"/>
                <w:sz w:val="20"/>
                <w:szCs w:val="20"/>
              </w:rPr>
            </w:pPr>
            <w:r w:rsidRPr="00234AD6">
              <w:rPr>
                <w:rFonts w:ascii="Arial Narrow" w:hAnsi="Arial Narrow"/>
                <w:b/>
                <w:sz w:val="20"/>
                <w:szCs w:val="20"/>
              </w:rPr>
              <w:t>Непосредственные результаты</w:t>
            </w:r>
          </w:p>
        </w:tc>
        <w:tc>
          <w:tcPr>
            <w:tcW w:w="22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90557" w:rsidRPr="00234AD6" w:rsidRDefault="00F90557">
            <w:pPr>
              <w:pStyle w:val="Standard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234AD6">
              <w:rPr>
                <w:rFonts w:ascii="Arial Narrow" w:hAnsi="Arial Narrow"/>
                <w:b/>
                <w:sz w:val="20"/>
                <w:szCs w:val="20"/>
              </w:rPr>
              <w:t>Показатели</w:t>
            </w:r>
          </w:p>
        </w:tc>
        <w:tc>
          <w:tcPr>
            <w:tcW w:w="94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57" w:rsidRPr="00234AD6" w:rsidRDefault="00F90557">
            <w:pPr>
              <w:pStyle w:val="Standard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34AD6">
              <w:rPr>
                <w:rFonts w:ascii="Arial Narrow" w:hAnsi="Arial Narrow"/>
                <w:b/>
                <w:sz w:val="20"/>
                <w:szCs w:val="20"/>
              </w:rPr>
              <w:t>Социальные результаты</w:t>
            </w:r>
          </w:p>
        </w:tc>
      </w:tr>
      <w:tr w:rsidR="00486617" w:rsidRPr="00234AD6" w:rsidTr="0098219F">
        <w:trPr>
          <w:trHeight w:val="231"/>
        </w:trPr>
        <w:tc>
          <w:tcPr>
            <w:tcW w:w="1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658D" w:rsidRPr="00234AD6" w:rsidRDefault="00E2658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658D" w:rsidRPr="00234AD6" w:rsidRDefault="00E2658D">
            <w:pPr>
              <w:rPr>
                <w:rFonts w:ascii="Arial Narrow" w:hAnsi="Arial Narrow"/>
                <w:color w:val="0070C0"/>
                <w:sz w:val="20"/>
                <w:szCs w:val="20"/>
              </w:rPr>
            </w:pPr>
          </w:p>
        </w:tc>
        <w:tc>
          <w:tcPr>
            <w:tcW w:w="22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58D" w:rsidRPr="00234AD6" w:rsidRDefault="00E2658D">
            <w:pPr>
              <w:pStyle w:val="Standard"/>
              <w:rPr>
                <w:rFonts w:ascii="Arial Narrow" w:hAnsi="Arial Narrow"/>
                <w:b/>
                <w:color w:val="0070C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658D" w:rsidRPr="00234AD6" w:rsidRDefault="00E2658D">
            <w:pPr>
              <w:pStyle w:val="Standard"/>
              <w:rPr>
                <w:rFonts w:ascii="Arial Narrow" w:hAnsi="Arial Narrow"/>
                <w:sz w:val="20"/>
                <w:szCs w:val="20"/>
              </w:rPr>
            </w:pPr>
            <w:r w:rsidRPr="00234AD6">
              <w:rPr>
                <w:rFonts w:ascii="Arial Narrow" w:hAnsi="Arial Narrow"/>
                <w:b/>
                <w:sz w:val="20"/>
                <w:szCs w:val="20"/>
              </w:rPr>
              <w:t>Краткосрочные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58D" w:rsidRPr="00234AD6" w:rsidRDefault="00E2658D">
            <w:pPr>
              <w:pStyle w:val="Standard"/>
              <w:rPr>
                <w:rFonts w:ascii="Arial Narrow" w:hAnsi="Arial Narrow"/>
                <w:b/>
                <w:sz w:val="20"/>
                <w:szCs w:val="20"/>
              </w:rPr>
            </w:pPr>
            <w:r w:rsidRPr="00234AD6">
              <w:rPr>
                <w:rFonts w:ascii="Arial Narrow" w:hAnsi="Arial Narrow"/>
                <w:b/>
                <w:sz w:val="20"/>
                <w:szCs w:val="20"/>
              </w:rPr>
              <w:t>Показатели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658D" w:rsidRPr="00234AD6" w:rsidRDefault="00E2658D">
            <w:pPr>
              <w:pStyle w:val="Standard"/>
              <w:rPr>
                <w:rFonts w:ascii="Arial Narrow" w:hAnsi="Arial Narrow"/>
                <w:sz w:val="20"/>
                <w:szCs w:val="20"/>
              </w:rPr>
            </w:pPr>
            <w:r w:rsidRPr="00234AD6">
              <w:rPr>
                <w:rFonts w:ascii="Arial Narrow" w:hAnsi="Arial Narrow"/>
                <w:b/>
                <w:sz w:val="20"/>
                <w:szCs w:val="20"/>
              </w:rPr>
              <w:t>Среднесрочные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58D" w:rsidRPr="00234AD6" w:rsidRDefault="00E2658D">
            <w:pPr>
              <w:pStyle w:val="Standard"/>
              <w:rPr>
                <w:rFonts w:ascii="Arial Narrow" w:hAnsi="Arial Narrow"/>
                <w:b/>
                <w:sz w:val="20"/>
                <w:szCs w:val="20"/>
              </w:rPr>
            </w:pPr>
            <w:r w:rsidRPr="00234AD6">
              <w:rPr>
                <w:rFonts w:ascii="Arial Narrow" w:hAnsi="Arial Narrow"/>
                <w:b/>
                <w:sz w:val="20"/>
                <w:szCs w:val="20"/>
              </w:rPr>
              <w:t>Показатели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2658D" w:rsidRPr="00234AD6" w:rsidRDefault="00E2658D">
            <w:pPr>
              <w:pStyle w:val="Standard"/>
              <w:rPr>
                <w:rFonts w:ascii="Arial Narrow" w:hAnsi="Arial Narrow"/>
                <w:sz w:val="20"/>
                <w:szCs w:val="20"/>
              </w:rPr>
            </w:pPr>
            <w:r w:rsidRPr="00234AD6">
              <w:rPr>
                <w:rFonts w:ascii="Arial Narrow" w:hAnsi="Arial Narrow"/>
                <w:b/>
                <w:sz w:val="20"/>
                <w:szCs w:val="20"/>
              </w:rPr>
              <w:t>Долгосрочные</w:t>
            </w:r>
          </w:p>
        </w:tc>
      </w:tr>
      <w:tr w:rsidR="00AF4C38" w:rsidRPr="00234AD6" w:rsidTr="0098219F">
        <w:trPr>
          <w:trHeight w:val="2430"/>
        </w:trPr>
        <w:tc>
          <w:tcPr>
            <w:tcW w:w="1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4C38" w:rsidRPr="00CE4B95" w:rsidRDefault="00AF4C38" w:rsidP="00B10A5F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AF4C38" w:rsidRPr="00CE4B95" w:rsidRDefault="00AF4C38" w:rsidP="00B10A5F">
            <w:pPr>
              <w:rPr>
                <w:rFonts w:ascii="Arial Narrow" w:hAnsi="Arial Narrow" w:cs="Calibri"/>
                <w:sz w:val="20"/>
                <w:szCs w:val="20"/>
              </w:rPr>
            </w:pPr>
            <w:r w:rsidRPr="00CE4B95">
              <w:rPr>
                <w:rFonts w:ascii="Arial Narrow" w:hAnsi="Arial Narrow" w:cs="Calibri"/>
                <w:sz w:val="20"/>
                <w:szCs w:val="20"/>
              </w:rPr>
              <w:t>Установление контакта специалистов с кровными родственниками ребенка</w:t>
            </w:r>
          </w:p>
          <w:p w:rsidR="00AF4C38" w:rsidRDefault="00AF4C38" w:rsidP="00B10A5F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AF4C38" w:rsidRDefault="00AF4C38" w:rsidP="00CE4B95">
            <w:pPr>
              <w:rPr>
                <w:rFonts w:ascii="Arial Narrow" w:hAnsi="Arial Narrow" w:cs="Calibri"/>
                <w:sz w:val="20"/>
                <w:szCs w:val="20"/>
              </w:rPr>
            </w:pPr>
            <w:r w:rsidRPr="00234AD6">
              <w:rPr>
                <w:rFonts w:ascii="Arial Narrow" w:hAnsi="Arial Narrow" w:cs="Calibri"/>
                <w:sz w:val="20"/>
                <w:szCs w:val="20"/>
              </w:rPr>
              <w:t>Первичная оценка ситуации в кровной кризисной семье</w:t>
            </w:r>
            <w:r w:rsidR="00977092">
              <w:rPr>
                <w:rFonts w:ascii="Arial Narrow" w:hAnsi="Arial Narrow" w:cs="Calibri"/>
                <w:sz w:val="20"/>
                <w:szCs w:val="20"/>
              </w:rPr>
              <w:t xml:space="preserve"> (ККС</w:t>
            </w:r>
            <w:r w:rsidR="00977092">
              <w:rPr>
                <w:rStyle w:val="af6"/>
                <w:rFonts w:ascii="Arial Narrow" w:hAnsi="Arial Narrow" w:cs="Calibri"/>
                <w:sz w:val="20"/>
                <w:szCs w:val="20"/>
              </w:rPr>
              <w:footnoteReference w:id="2"/>
            </w:r>
            <w:r w:rsidR="00977092">
              <w:rPr>
                <w:rFonts w:ascii="Arial Narrow" w:hAnsi="Arial Narrow" w:cs="Calibri"/>
                <w:sz w:val="20"/>
                <w:szCs w:val="20"/>
              </w:rPr>
              <w:t>)</w:t>
            </w:r>
          </w:p>
          <w:p w:rsidR="00AF4C38" w:rsidRPr="00234AD6" w:rsidRDefault="00AF4C38" w:rsidP="00CE4B95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AF4C38" w:rsidRPr="00234AD6" w:rsidRDefault="00AF4C38" w:rsidP="00B10A5F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AF4C38" w:rsidRPr="00234AD6" w:rsidRDefault="00AF4C38" w:rsidP="00CE4B95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4C38" w:rsidRPr="00FE49A8" w:rsidRDefault="00AF4C38" w:rsidP="00F905E7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AF4C38" w:rsidRDefault="00AF4C38" w:rsidP="00CE4B95">
            <w:pPr>
              <w:rPr>
                <w:rFonts w:ascii="Arial Narrow" w:hAnsi="Arial Narrow" w:cs="Calibri"/>
                <w:sz w:val="20"/>
                <w:szCs w:val="20"/>
              </w:rPr>
            </w:pPr>
            <w:r w:rsidRPr="00FE49A8">
              <w:rPr>
                <w:rFonts w:ascii="Arial Narrow" w:hAnsi="Arial Narrow" w:cs="Calibri"/>
                <w:sz w:val="20"/>
                <w:szCs w:val="20"/>
              </w:rPr>
              <w:t xml:space="preserve">Заполнена первичная анкета по сбору информации о кровной кризисной семье </w:t>
            </w:r>
          </w:p>
          <w:p w:rsidR="00AF4C38" w:rsidRDefault="00AF4C38" w:rsidP="00CE4B95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AF4C38" w:rsidRDefault="00AF4C38" w:rsidP="00CE4B95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AF4C38" w:rsidRDefault="00AF4C38" w:rsidP="00CE4B95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AF4C38" w:rsidRPr="00CE4B95" w:rsidRDefault="00AF4C38" w:rsidP="00CE4B95">
            <w:pPr>
              <w:rPr>
                <w:rFonts w:ascii="Arial Narrow" w:hAnsi="Arial Narrow" w:cs="Calibri"/>
                <w:sz w:val="20"/>
                <w:szCs w:val="20"/>
              </w:rPr>
            </w:pPr>
            <w:r w:rsidRPr="00CE4B95">
              <w:rPr>
                <w:rFonts w:ascii="Arial Narrow" w:hAnsi="Arial Narrow" w:cs="Calibri"/>
                <w:sz w:val="20"/>
                <w:szCs w:val="20"/>
              </w:rPr>
              <w:t>Выработан план индивидуального сопровождения семьи</w:t>
            </w:r>
          </w:p>
          <w:p w:rsidR="00AF4C38" w:rsidRPr="00FE49A8" w:rsidRDefault="00AF4C38" w:rsidP="00D613DA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22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AF4C38" w:rsidRPr="00FE49A8" w:rsidRDefault="00AF4C38" w:rsidP="00EB54FF">
            <w:pPr>
              <w:rPr>
                <w:rFonts w:ascii="Arial Narrow" w:hAnsi="Arial Narrow" w:cs="Calibri"/>
                <w:sz w:val="20"/>
                <w:szCs w:val="20"/>
              </w:rPr>
            </w:pPr>
            <w:r w:rsidRPr="00E27E85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Количество заключенных договоров </w:t>
            </w:r>
            <w:r w:rsidRPr="00FE49A8">
              <w:rPr>
                <w:rFonts w:ascii="Arial Narrow" w:hAnsi="Arial Narrow" w:cs="Calibri"/>
                <w:sz w:val="20"/>
                <w:szCs w:val="20"/>
              </w:rPr>
              <w:t>на участие в школе осознанного родительства</w:t>
            </w:r>
          </w:p>
          <w:p w:rsidR="00AF4C38" w:rsidRPr="00FE49A8" w:rsidRDefault="00AF4C38" w:rsidP="00EB54FF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AF4C38" w:rsidRPr="00FE49A8" w:rsidRDefault="00AF4C38" w:rsidP="00EB54FF">
            <w:pPr>
              <w:rPr>
                <w:rFonts w:ascii="Arial Narrow" w:hAnsi="Arial Narrow" w:cs="Calibri"/>
                <w:sz w:val="20"/>
                <w:szCs w:val="20"/>
              </w:rPr>
            </w:pPr>
            <w:r w:rsidRPr="00FE49A8">
              <w:rPr>
                <w:rFonts w:ascii="Arial Narrow" w:hAnsi="Arial Narrow" w:cs="Calibri"/>
                <w:sz w:val="20"/>
                <w:szCs w:val="20"/>
              </w:rPr>
              <w:t xml:space="preserve">Количество заполненных первичных диагностических анкет </w:t>
            </w:r>
          </w:p>
          <w:p w:rsidR="00AF4C38" w:rsidRDefault="00AF4C38" w:rsidP="00EB54FF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AF4C38" w:rsidRDefault="00AF4C38" w:rsidP="00CE4B95">
            <w:pPr>
              <w:rPr>
                <w:rFonts w:ascii="Arial Narrow" w:hAnsi="Arial Narrow" w:cs="Calibri"/>
                <w:sz w:val="20"/>
                <w:szCs w:val="20"/>
              </w:rPr>
            </w:pPr>
            <w:r w:rsidRPr="00FE49A8">
              <w:rPr>
                <w:rFonts w:ascii="Arial Narrow" w:hAnsi="Arial Narrow" w:cs="Calibri"/>
                <w:sz w:val="20"/>
                <w:szCs w:val="20"/>
              </w:rPr>
              <w:t xml:space="preserve">Количество </w:t>
            </w:r>
            <w:r>
              <w:rPr>
                <w:rFonts w:ascii="Arial Narrow" w:hAnsi="Arial Narrow" w:cs="Calibri"/>
                <w:sz w:val="20"/>
                <w:szCs w:val="20"/>
              </w:rPr>
              <w:t xml:space="preserve">разработанных </w:t>
            </w:r>
            <w:r w:rsidRPr="00CE4B95">
              <w:rPr>
                <w:rFonts w:ascii="Arial Narrow" w:hAnsi="Arial Narrow" w:cs="Calibri"/>
                <w:sz w:val="20"/>
                <w:szCs w:val="20"/>
              </w:rPr>
              <w:t>планов индивидуального сопровождения семьи</w:t>
            </w:r>
          </w:p>
          <w:p w:rsidR="009E6F0F" w:rsidRDefault="009E6F0F" w:rsidP="00CE4B95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9E6F0F" w:rsidRPr="00FE49A8" w:rsidRDefault="009E6F0F" w:rsidP="00CE4B95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9E6F0F">
              <w:rPr>
                <w:rFonts w:ascii="Arial Narrow" w:hAnsi="Arial Narrow" w:cs="Calibri"/>
                <w:sz w:val="20"/>
                <w:szCs w:val="20"/>
              </w:rPr>
              <w:t>Количество кровных кризисных семей, получивших поддержку в рамках реализуемого проекта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F4C38" w:rsidRDefault="00AF4C38" w:rsidP="00B34288">
            <w:pPr>
              <w:rPr>
                <w:rFonts w:ascii="Arial Narrow" w:hAnsi="Arial Narrow" w:cs="Calibri"/>
                <w:color w:val="FF0000"/>
                <w:sz w:val="20"/>
                <w:szCs w:val="20"/>
              </w:rPr>
            </w:pPr>
          </w:p>
          <w:p w:rsidR="00AF4C38" w:rsidRDefault="00AF4C38" w:rsidP="00B34288">
            <w:pPr>
              <w:rPr>
                <w:rFonts w:ascii="Arial Narrow" w:hAnsi="Arial Narrow" w:cs="Calibri"/>
                <w:color w:val="FF0000"/>
                <w:sz w:val="20"/>
                <w:szCs w:val="20"/>
              </w:rPr>
            </w:pPr>
          </w:p>
          <w:p w:rsidR="00AF4C38" w:rsidRDefault="00AF4C38" w:rsidP="00B34288">
            <w:pPr>
              <w:rPr>
                <w:rFonts w:ascii="Arial Narrow" w:hAnsi="Arial Narrow" w:cs="Calibri"/>
                <w:color w:val="FF0000"/>
                <w:sz w:val="20"/>
                <w:szCs w:val="20"/>
              </w:rPr>
            </w:pPr>
          </w:p>
          <w:p w:rsidR="00AF4C38" w:rsidRDefault="00AF4C38" w:rsidP="00B34288">
            <w:pPr>
              <w:rPr>
                <w:rFonts w:ascii="Arial Narrow" w:hAnsi="Arial Narrow" w:cs="Calibri"/>
                <w:color w:val="FF0000"/>
                <w:sz w:val="20"/>
                <w:szCs w:val="20"/>
              </w:rPr>
            </w:pPr>
          </w:p>
          <w:p w:rsidR="00AF4C38" w:rsidRDefault="00AF4C38" w:rsidP="00B34288">
            <w:pPr>
              <w:rPr>
                <w:rFonts w:ascii="Arial Narrow" w:hAnsi="Arial Narrow" w:cs="Calibri"/>
                <w:color w:val="FF0000"/>
                <w:sz w:val="20"/>
                <w:szCs w:val="20"/>
              </w:rPr>
            </w:pPr>
          </w:p>
          <w:p w:rsidR="00AF4C38" w:rsidRDefault="00AF4C38" w:rsidP="00B34288">
            <w:pPr>
              <w:rPr>
                <w:rFonts w:ascii="Arial Narrow" w:hAnsi="Arial Narrow" w:cs="Calibri"/>
                <w:color w:val="FF0000"/>
                <w:sz w:val="20"/>
                <w:szCs w:val="20"/>
              </w:rPr>
            </w:pPr>
          </w:p>
          <w:p w:rsidR="00AF4C38" w:rsidRDefault="00AF4C38" w:rsidP="00B34288">
            <w:pPr>
              <w:rPr>
                <w:rFonts w:ascii="Arial Narrow" w:hAnsi="Arial Narrow" w:cs="Calibri"/>
                <w:color w:val="FF0000"/>
                <w:sz w:val="20"/>
                <w:szCs w:val="20"/>
              </w:rPr>
            </w:pPr>
          </w:p>
          <w:p w:rsidR="00AF4C38" w:rsidRDefault="00AF4C38" w:rsidP="00B34288">
            <w:pPr>
              <w:rPr>
                <w:rFonts w:ascii="Arial Narrow" w:hAnsi="Arial Narrow" w:cs="Calibri"/>
                <w:color w:val="FF0000"/>
                <w:sz w:val="20"/>
                <w:szCs w:val="20"/>
              </w:rPr>
            </w:pPr>
          </w:p>
          <w:p w:rsidR="00AF4C38" w:rsidRDefault="00AF4C38" w:rsidP="00B34288">
            <w:pPr>
              <w:rPr>
                <w:rFonts w:ascii="Arial Narrow" w:hAnsi="Arial Narrow" w:cs="Calibri"/>
                <w:color w:val="FF0000"/>
                <w:sz w:val="20"/>
                <w:szCs w:val="20"/>
              </w:rPr>
            </w:pPr>
          </w:p>
          <w:p w:rsidR="00AF4C38" w:rsidRDefault="00AF4C38" w:rsidP="00B34288">
            <w:pPr>
              <w:rPr>
                <w:rFonts w:ascii="Arial Narrow" w:hAnsi="Arial Narrow" w:cs="Calibri"/>
                <w:color w:val="FF0000"/>
                <w:sz w:val="20"/>
                <w:szCs w:val="20"/>
              </w:rPr>
            </w:pPr>
          </w:p>
          <w:p w:rsidR="00AF4C38" w:rsidRPr="00234AD6" w:rsidRDefault="00AF4C38" w:rsidP="00905E46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:rsidR="00AF4C38" w:rsidRDefault="00AF4C38" w:rsidP="00D613DA">
            <w:pPr>
              <w:pStyle w:val="Standard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  <w:p w:rsidR="00AF4C38" w:rsidRDefault="00AF4C38" w:rsidP="00D613DA">
            <w:pPr>
              <w:pStyle w:val="Standard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  <w:p w:rsidR="00AF4C38" w:rsidRDefault="00AF4C38" w:rsidP="00D613DA">
            <w:pPr>
              <w:pStyle w:val="Standard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  <w:p w:rsidR="00AF4C38" w:rsidRDefault="00AF4C38" w:rsidP="00D613DA">
            <w:pPr>
              <w:pStyle w:val="Standard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  <w:p w:rsidR="00AF4C38" w:rsidRDefault="00AF4C38" w:rsidP="00D613DA">
            <w:pPr>
              <w:pStyle w:val="Standard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  <w:p w:rsidR="00AF4C38" w:rsidRDefault="00AF4C38" w:rsidP="00D613DA">
            <w:pPr>
              <w:pStyle w:val="Standard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  <w:p w:rsidR="00AF4C38" w:rsidRDefault="00AF4C38" w:rsidP="00D613DA">
            <w:pPr>
              <w:pStyle w:val="Standard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  <w:p w:rsidR="00AF4C38" w:rsidRDefault="00AF4C38" w:rsidP="00D613DA">
            <w:pPr>
              <w:pStyle w:val="Standard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  <w:p w:rsidR="00AF4C38" w:rsidRDefault="00AF4C38" w:rsidP="00D613DA">
            <w:pPr>
              <w:pStyle w:val="Standard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  <w:p w:rsidR="00AF4C38" w:rsidRDefault="00AF4C38" w:rsidP="00D613DA">
            <w:pPr>
              <w:pStyle w:val="Standard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  <w:p w:rsidR="00AF4C38" w:rsidRPr="00234AD6" w:rsidRDefault="00AF4C38" w:rsidP="007A309B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F4C38" w:rsidRDefault="00AF4C38" w:rsidP="00B34288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AF4C38" w:rsidRDefault="00AF4C38" w:rsidP="00B34288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AF4C38" w:rsidRDefault="00AF4C38" w:rsidP="00B34288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AF4C38" w:rsidRDefault="00AF4C38" w:rsidP="00B34288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AF4C38" w:rsidRDefault="00AF4C38" w:rsidP="00B34288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AF4C38" w:rsidRDefault="00AF4C38" w:rsidP="00B34288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AF4C38" w:rsidRDefault="00AF4C38" w:rsidP="00B34288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AF4C38" w:rsidRDefault="00AF4C38" w:rsidP="00B34288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AF4C38" w:rsidRDefault="00AF4C38" w:rsidP="00B34288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AF4C38" w:rsidRDefault="00AF4C38" w:rsidP="00B34288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AF4C38" w:rsidRPr="00FE49A8" w:rsidRDefault="00AF4C38" w:rsidP="007A309B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:rsidR="00AF4C38" w:rsidRDefault="00AF4C38" w:rsidP="007360FA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AF4C38" w:rsidRDefault="00AF4C38" w:rsidP="007360FA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AF4C38" w:rsidRDefault="00AF4C38" w:rsidP="007360FA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AF4C38" w:rsidRDefault="00AF4C38" w:rsidP="007360FA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AF4C38" w:rsidRDefault="00AF4C38" w:rsidP="007360FA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AF4C38" w:rsidRDefault="00AF4C38" w:rsidP="007360FA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AF4C38" w:rsidRDefault="00AF4C38" w:rsidP="007360FA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AF4C38" w:rsidRDefault="00AF4C38" w:rsidP="007360FA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AF4C38" w:rsidRDefault="00AF4C38" w:rsidP="007360FA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AF4C38" w:rsidRDefault="00AF4C38" w:rsidP="007360FA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AF4C38" w:rsidRPr="00FE49A8" w:rsidRDefault="00AF4C38" w:rsidP="007360FA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extDirection w:val="btLr"/>
          </w:tcPr>
          <w:p w:rsidR="00AF2F78" w:rsidRPr="00FA0AAF" w:rsidRDefault="00AF2F78" w:rsidP="00AF2F78">
            <w:pPr>
              <w:ind w:left="113" w:right="113"/>
              <w:rPr>
                <w:rFonts w:ascii="Arial Narrow" w:hAnsi="Arial Narrow" w:cs="Calibri"/>
                <w:color w:val="00B050"/>
                <w:sz w:val="20"/>
                <w:szCs w:val="20"/>
              </w:rPr>
            </w:pPr>
            <w:r>
              <w:rPr>
                <w:rFonts w:ascii="Arial Narrow" w:hAnsi="Arial Narrow" w:cs="Calibri"/>
                <w:sz w:val="20"/>
                <w:szCs w:val="20"/>
              </w:rPr>
              <w:t>У</w:t>
            </w:r>
            <w:r w:rsidR="00AF4C38" w:rsidRPr="001A3D8E">
              <w:rPr>
                <w:rFonts w:ascii="Arial Narrow" w:hAnsi="Arial Narrow" w:cs="Calibri"/>
                <w:sz w:val="20"/>
                <w:szCs w:val="20"/>
              </w:rPr>
              <w:t>лучш</w:t>
            </w:r>
            <w:r>
              <w:rPr>
                <w:rFonts w:ascii="Arial Narrow" w:hAnsi="Arial Narrow" w:cs="Calibri"/>
                <w:sz w:val="20"/>
                <w:szCs w:val="20"/>
              </w:rPr>
              <w:t>ено</w:t>
            </w:r>
            <w:r w:rsidRPr="001A3D8E">
              <w:rPr>
                <w:rFonts w:ascii="Arial Narrow" w:hAnsi="Arial Narrow" w:cs="Calibri"/>
                <w:sz w:val="20"/>
                <w:szCs w:val="20"/>
              </w:rPr>
              <w:t>благополучие</w:t>
            </w:r>
            <w:r>
              <w:rPr>
                <w:rFonts w:ascii="Arial Narrow" w:hAnsi="Arial Narrow" w:cs="Calibri"/>
                <w:sz w:val="20"/>
                <w:szCs w:val="20"/>
              </w:rPr>
              <w:t xml:space="preserve"> детей и семей       </w:t>
            </w:r>
            <w:r w:rsidRPr="00E31C66">
              <w:rPr>
                <w:rFonts w:ascii="Arial Narrow" w:hAnsi="Arial Narrow" w:cs="Calibri"/>
                <w:sz w:val="20"/>
                <w:szCs w:val="20"/>
              </w:rPr>
              <w:t xml:space="preserve"> Уменьшение количества отобраний (изъятий) / отказов детей из кровных семей</w:t>
            </w:r>
          </w:p>
          <w:p w:rsidR="00AF4C38" w:rsidRPr="001A3D8E" w:rsidRDefault="00AF4C38" w:rsidP="009E0C5D">
            <w:pPr>
              <w:ind w:left="113" w:right="113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extDirection w:val="btLr"/>
          </w:tcPr>
          <w:p w:rsidR="00AF4C38" w:rsidRPr="001A3D8E" w:rsidRDefault="00AF4C38" w:rsidP="00905E46">
            <w:pPr>
              <w:ind w:left="113" w:right="113"/>
              <w:rPr>
                <w:rFonts w:ascii="Arial Narrow" w:hAnsi="Arial Narrow" w:cstheme="minorHAnsi"/>
                <w:sz w:val="20"/>
                <w:szCs w:val="20"/>
              </w:rPr>
            </w:pPr>
            <w:r w:rsidRPr="001A3D8E">
              <w:rPr>
                <w:rFonts w:ascii="Arial Narrow" w:hAnsi="Arial Narrow" w:cstheme="minorHAnsi"/>
                <w:sz w:val="20"/>
                <w:szCs w:val="20"/>
              </w:rPr>
              <w:t>Сохранены кровные семьи с детьми</w:t>
            </w:r>
          </w:p>
        </w:tc>
      </w:tr>
      <w:tr w:rsidR="00977092" w:rsidRPr="00234AD6" w:rsidTr="0098219F">
        <w:trPr>
          <w:trHeight w:val="1456"/>
        </w:trPr>
        <w:tc>
          <w:tcPr>
            <w:tcW w:w="1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7092" w:rsidRPr="00CE4B95" w:rsidRDefault="00977092" w:rsidP="00977092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7092" w:rsidRPr="00FE49A8" w:rsidRDefault="00977092" w:rsidP="00977092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22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977092" w:rsidRPr="00E27E85" w:rsidRDefault="00977092" w:rsidP="0097709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7092" w:rsidRPr="00E31C66" w:rsidRDefault="00977092" w:rsidP="0098219F">
            <w:pPr>
              <w:rPr>
                <w:rFonts w:ascii="Arial Narrow" w:hAnsi="Arial Narrow" w:cs="Calibri"/>
                <w:sz w:val="20"/>
                <w:szCs w:val="20"/>
              </w:rPr>
            </w:pPr>
            <w:r w:rsidRPr="00E31C66">
              <w:rPr>
                <w:rFonts w:ascii="Arial Narrow" w:hAnsi="Arial Narrow" w:cs="Calibri"/>
                <w:sz w:val="20"/>
                <w:szCs w:val="20"/>
              </w:rPr>
              <w:t>Сформирована готовность ККС к совместной деятельности по решению имеющихся проблем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:rsidR="00977092" w:rsidRPr="00E31C66" w:rsidRDefault="00055235" w:rsidP="00370DD9">
            <w:pPr>
              <w:rPr>
                <w:rFonts w:ascii="Arial Narrow" w:hAnsi="Arial Narrow" w:cs="Calibri"/>
                <w:sz w:val="20"/>
                <w:szCs w:val="20"/>
              </w:rPr>
            </w:pPr>
            <w:r w:rsidRPr="004A515A">
              <w:rPr>
                <w:rFonts w:ascii="Arial Narrow" w:hAnsi="Arial Narrow" w:cs="Calibri"/>
                <w:sz w:val="20"/>
                <w:szCs w:val="20"/>
              </w:rPr>
              <w:t>Доля</w:t>
            </w:r>
            <w:r w:rsidR="004A515A" w:rsidRPr="004A515A">
              <w:rPr>
                <w:rFonts w:ascii="Arial Narrow" w:hAnsi="Arial Narrow" w:cs="Calibri"/>
                <w:sz w:val="20"/>
                <w:szCs w:val="20"/>
              </w:rPr>
              <w:t xml:space="preserve"> </w:t>
            </w:r>
            <w:r w:rsidR="00370DD9" w:rsidRPr="004A515A">
              <w:rPr>
                <w:rFonts w:ascii="Arial Narrow" w:hAnsi="Arial Narrow" w:cs="Calibri"/>
                <w:sz w:val="20"/>
                <w:szCs w:val="20"/>
              </w:rPr>
              <w:t>ККС</w:t>
            </w:r>
            <w:r w:rsidRPr="004A515A">
              <w:rPr>
                <w:rFonts w:ascii="Arial Narrow" w:hAnsi="Arial Narrow" w:cs="Calibri"/>
                <w:sz w:val="20"/>
                <w:szCs w:val="20"/>
              </w:rPr>
              <w:t>,</w:t>
            </w:r>
            <w:r w:rsidR="004A515A">
              <w:rPr>
                <w:rFonts w:ascii="Arial Narrow" w:hAnsi="Arial Narrow" w:cs="Calibri"/>
                <w:sz w:val="20"/>
                <w:szCs w:val="20"/>
              </w:rPr>
              <w:t xml:space="preserve"> </w:t>
            </w:r>
            <w:r w:rsidR="00977092" w:rsidRPr="00E31C66">
              <w:rPr>
                <w:rFonts w:ascii="Arial Narrow" w:hAnsi="Arial Narrow" w:cs="Calibri"/>
                <w:sz w:val="20"/>
                <w:szCs w:val="20"/>
              </w:rPr>
              <w:t>осуществляющих действия по решению имеющихся проблем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7092" w:rsidRDefault="00977092" w:rsidP="00977092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977092" w:rsidRDefault="00977092" w:rsidP="00977092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977092" w:rsidRDefault="00977092" w:rsidP="00977092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977092" w:rsidRDefault="00977092" w:rsidP="00977092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977092" w:rsidRDefault="00977092" w:rsidP="00977092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977092" w:rsidRDefault="00977092" w:rsidP="00977092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:rsidR="00977092" w:rsidRDefault="00977092" w:rsidP="00977092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977092" w:rsidRDefault="00977092" w:rsidP="00977092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977092" w:rsidRDefault="00977092" w:rsidP="00977092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977092" w:rsidRDefault="00977092" w:rsidP="00977092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977092" w:rsidRDefault="00977092" w:rsidP="00977092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977092" w:rsidRDefault="00977092" w:rsidP="00977092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extDirection w:val="btLr"/>
          </w:tcPr>
          <w:p w:rsidR="00977092" w:rsidRPr="001A3D8E" w:rsidRDefault="00977092" w:rsidP="00977092">
            <w:pPr>
              <w:ind w:left="113" w:right="113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extDirection w:val="btLr"/>
          </w:tcPr>
          <w:p w:rsidR="00977092" w:rsidRPr="001A3D8E" w:rsidRDefault="00977092" w:rsidP="00977092">
            <w:pPr>
              <w:ind w:left="113" w:right="113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403D57" w:rsidRPr="00234AD6" w:rsidTr="0098219F">
        <w:trPr>
          <w:trHeight w:val="23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3D57" w:rsidRPr="00234AD6" w:rsidRDefault="00403D57" w:rsidP="00794AD5">
            <w:pPr>
              <w:rPr>
                <w:rFonts w:ascii="Arial Narrow" w:hAnsi="Arial Narrow" w:cs="Calibri"/>
                <w:b/>
                <w:sz w:val="20"/>
                <w:szCs w:val="20"/>
              </w:rPr>
            </w:pPr>
            <w:r w:rsidRPr="00234AD6">
              <w:rPr>
                <w:rFonts w:ascii="Arial Narrow" w:hAnsi="Arial Narrow" w:cs="Calibri"/>
                <w:b/>
                <w:sz w:val="20"/>
                <w:szCs w:val="20"/>
              </w:rPr>
              <w:t>Занятия в школе осознанного родительства:</w:t>
            </w:r>
          </w:p>
          <w:p w:rsidR="00403D57" w:rsidRPr="00234AD6" w:rsidRDefault="00403D57" w:rsidP="00794AD5">
            <w:pPr>
              <w:rPr>
                <w:rFonts w:ascii="Arial Narrow" w:hAnsi="Arial Narrow" w:cs="Calibri"/>
                <w:b/>
                <w:sz w:val="20"/>
                <w:szCs w:val="20"/>
              </w:rPr>
            </w:pPr>
          </w:p>
          <w:p w:rsidR="00403D57" w:rsidRPr="00234AD6" w:rsidRDefault="00403D57" w:rsidP="00D613DA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  <w:r w:rsidRPr="00234AD6">
              <w:rPr>
                <w:rFonts w:ascii="Arial Narrow" w:hAnsi="Arial Narrow" w:cs="Calibri"/>
                <w:sz w:val="20"/>
                <w:szCs w:val="20"/>
              </w:rPr>
              <w:t xml:space="preserve">- занятия для родителей  </w:t>
            </w:r>
            <w:r>
              <w:rPr>
                <w:rFonts w:ascii="Arial Narrow" w:hAnsi="Arial Narrow" w:cs="Calibri"/>
                <w:sz w:val="20"/>
                <w:szCs w:val="20"/>
              </w:rPr>
              <w:t>из кровных кризисных семей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3D57" w:rsidRPr="00FE49A8" w:rsidRDefault="00403D57" w:rsidP="00794AD5">
            <w:pPr>
              <w:rPr>
                <w:rFonts w:ascii="Arial Narrow" w:hAnsi="Arial Narrow" w:cs="Calibri"/>
                <w:sz w:val="20"/>
                <w:szCs w:val="20"/>
              </w:rPr>
            </w:pPr>
            <w:r w:rsidRPr="00FE49A8">
              <w:rPr>
                <w:rFonts w:ascii="Arial Narrow" w:hAnsi="Arial Narrow" w:cs="Calibri"/>
                <w:sz w:val="20"/>
                <w:szCs w:val="20"/>
              </w:rPr>
              <w:t xml:space="preserve">Проведены занятия для родителей </w:t>
            </w:r>
          </w:p>
          <w:p w:rsidR="00403D57" w:rsidRPr="00FE49A8" w:rsidRDefault="00403D57" w:rsidP="00794AD5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403D57" w:rsidRPr="00FE49A8" w:rsidRDefault="00403D57" w:rsidP="00794AD5">
            <w:pPr>
              <w:rPr>
                <w:rFonts w:ascii="Arial Narrow" w:hAnsi="Arial Narrow" w:cs="Calibri"/>
                <w:sz w:val="20"/>
                <w:szCs w:val="20"/>
              </w:rPr>
            </w:pPr>
            <w:r w:rsidRPr="00FE49A8">
              <w:rPr>
                <w:rFonts w:ascii="Arial Narrow" w:hAnsi="Arial Narrow" w:cs="Calibri"/>
                <w:sz w:val="20"/>
                <w:szCs w:val="20"/>
              </w:rPr>
              <w:t xml:space="preserve">Родители приняли участие в занятиях </w:t>
            </w:r>
          </w:p>
          <w:p w:rsidR="00403D57" w:rsidRPr="00FE49A8" w:rsidRDefault="00403D57" w:rsidP="00794AD5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403D57" w:rsidRPr="006C7B61" w:rsidRDefault="00403D57" w:rsidP="00B5335D">
            <w:pPr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B869E7">
              <w:rPr>
                <w:rFonts w:ascii="Arial Narrow" w:hAnsi="Arial Narrow" w:cs="Calibri"/>
                <w:sz w:val="20"/>
                <w:szCs w:val="20"/>
              </w:rPr>
              <w:t xml:space="preserve">Заполнена реабилитационная карта </w:t>
            </w:r>
            <w:r w:rsidR="00B5335D" w:rsidRPr="00B869E7">
              <w:rPr>
                <w:rFonts w:ascii="Arial Narrow" w:hAnsi="Arial Narrow" w:cs="Calibri"/>
                <w:sz w:val="20"/>
                <w:szCs w:val="20"/>
              </w:rPr>
              <w:t>на ребенка, находящегося в СРЦН «Снегири»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403D57" w:rsidRPr="00FE49A8" w:rsidRDefault="00403D57" w:rsidP="00794AD5">
            <w:pPr>
              <w:rPr>
                <w:rFonts w:ascii="Arial Narrow" w:hAnsi="Arial Narrow" w:cs="Calibri"/>
                <w:sz w:val="20"/>
                <w:szCs w:val="20"/>
              </w:rPr>
            </w:pPr>
            <w:r w:rsidRPr="00FE49A8">
              <w:rPr>
                <w:rFonts w:ascii="Arial Narrow" w:hAnsi="Arial Narrow" w:cs="Calibri"/>
                <w:sz w:val="20"/>
                <w:szCs w:val="20"/>
              </w:rPr>
              <w:t>Количество проведенных занятий для родителей</w:t>
            </w:r>
          </w:p>
          <w:p w:rsidR="00403D57" w:rsidRPr="00FE49A8" w:rsidRDefault="00403D57" w:rsidP="00794AD5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403D57" w:rsidRPr="00FE49A8" w:rsidRDefault="00403D57" w:rsidP="00794AD5">
            <w:pPr>
              <w:rPr>
                <w:rFonts w:ascii="Arial Narrow" w:hAnsi="Arial Narrow" w:cs="Calibri"/>
                <w:sz w:val="20"/>
                <w:szCs w:val="20"/>
              </w:rPr>
            </w:pPr>
            <w:r w:rsidRPr="00FE49A8">
              <w:rPr>
                <w:rFonts w:ascii="Arial Narrow" w:hAnsi="Arial Narrow" w:cs="Calibri"/>
                <w:sz w:val="20"/>
                <w:szCs w:val="20"/>
              </w:rPr>
              <w:t>Количество родителей, принявших участие в занятиях</w:t>
            </w:r>
          </w:p>
          <w:p w:rsidR="00403D57" w:rsidRPr="00FE49A8" w:rsidRDefault="00403D57" w:rsidP="00794AD5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403D57" w:rsidRPr="00FE49A8" w:rsidRDefault="00403D57" w:rsidP="00B5335D">
            <w:pPr>
              <w:rPr>
                <w:rFonts w:ascii="Arial Narrow" w:hAnsi="Arial Narrow" w:cs="Calibri"/>
                <w:sz w:val="20"/>
                <w:szCs w:val="20"/>
              </w:rPr>
            </w:pPr>
            <w:r w:rsidRPr="00FE49A8">
              <w:rPr>
                <w:rFonts w:ascii="Arial Narrow" w:hAnsi="Arial Narrow" w:cs="Calibri"/>
                <w:sz w:val="20"/>
                <w:szCs w:val="20"/>
              </w:rPr>
              <w:t xml:space="preserve">Количество заполненных реабилитационных карт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6385" w:rsidRPr="00B869E7" w:rsidRDefault="00163E36" w:rsidP="009E6385">
            <w:pPr>
              <w:rPr>
                <w:rFonts w:ascii="Arial Narrow" w:hAnsi="Arial Narrow" w:cs="Calibri"/>
                <w:sz w:val="20"/>
                <w:szCs w:val="20"/>
              </w:rPr>
            </w:pPr>
            <w:r w:rsidRPr="00B869E7">
              <w:rPr>
                <w:rFonts w:ascii="Arial Narrow" w:hAnsi="Arial Narrow" w:cs="Calibri"/>
                <w:sz w:val="20"/>
                <w:szCs w:val="20"/>
              </w:rPr>
              <w:t xml:space="preserve">Родители </w:t>
            </w:r>
            <w:r w:rsidR="009E6385" w:rsidRPr="00B869E7">
              <w:rPr>
                <w:rFonts w:ascii="Arial Narrow" w:hAnsi="Arial Narrow" w:cs="Calibri"/>
                <w:sz w:val="20"/>
                <w:szCs w:val="20"/>
              </w:rPr>
              <w:t>правильно оценивают свои ресурсы и возможности по преодолению кризисной ситуации, находятся в ресурсном состоянии</w:t>
            </w:r>
          </w:p>
          <w:p w:rsidR="00AF4C38" w:rsidRPr="00B869E7" w:rsidRDefault="00AF4C38" w:rsidP="009E6385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403D57" w:rsidRPr="00B869E7" w:rsidRDefault="00AF4C38" w:rsidP="0098219F">
            <w:pPr>
              <w:rPr>
                <w:rFonts w:ascii="Arial Narrow" w:hAnsi="Arial Narrow" w:cs="Calibri"/>
                <w:sz w:val="20"/>
                <w:szCs w:val="20"/>
              </w:rPr>
            </w:pPr>
            <w:r w:rsidRPr="00B869E7">
              <w:rPr>
                <w:rFonts w:ascii="Arial Narrow" w:hAnsi="Arial Narrow" w:cs="Calibri"/>
                <w:sz w:val="20"/>
                <w:szCs w:val="20"/>
              </w:rPr>
              <w:t xml:space="preserve">Родители </w:t>
            </w:r>
            <w:r w:rsidR="009E6385" w:rsidRPr="00B869E7">
              <w:rPr>
                <w:rFonts w:ascii="Arial Narrow" w:hAnsi="Arial Narrow" w:cs="Calibri"/>
                <w:sz w:val="20"/>
                <w:szCs w:val="20"/>
              </w:rPr>
              <w:t xml:space="preserve">активно </w:t>
            </w:r>
            <w:r w:rsidRPr="00B869E7">
              <w:rPr>
                <w:rFonts w:ascii="Arial Narrow" w:hAnsi="Arial Narrow" w:cs="Calibri"/>
                <w:sz w:val="20"/>
                <w:szCs w:val="20"/>
              </w:rPr>
              <w:t xml:space="preserve">стали взаимодействовать со специалистами, выполняя рекомендации по улучшению детско-родительских отношений в семье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AF4C38" w:rsidRPr="00B869E7" w:rsidRDefault="009E6385" w:rsidP="00AF4C38">
            <w:pPr>
              <w:pStyle w:val="Standard"/>
              <w:rPr>
                <w:rFonts w:ascii="Arial Narrow" w:hAnsi="Arial Narrow" w:cs="Calibri"/>
                <w:sz w:val="20"/>
                <w:szCs w:val="20"/>
              </w:rPr>
            </w:pPr>
            <w:r w:rsidRPr="00B869E7">
              <w:rPr>
                <w:rFonts w:ascii="Arial Narrow" w:hAnsi="Arial Narrow"/>
                <w:sz w:val="20"/>
                <w:szCs w:val="20"/>
              </w:rPr>
              <w:t xml:space="preserve">Доля родителей, </w:t>
            </w:r>
            <w:r w:rsidRPr="00B869E7">
              <w:rPr>
                <w:rFonts w:ascii="Arial Narrow" w:hAnsi="Arial Narrow" w:cs="Calibri"/>
                <w:sz w:val="20"/>
                <w:szCs w:val="20"/>
              </w:rPr>
              <w:t>правильно оценивающих свои ресурсы и возможности по преодолению кризисной ситуации и находятся в ресурсном состоянии</w:t>
            </w:r>
          </w:p>
          <w:p w:rsidR="00AF4C38" w:rsidRPr="00B869E7" w:rsidRDefault="00AF4C38" w:rsidP="00AF4C38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403D57" w:rsidRPr="00B869E7" w:rsidRDefault="00AF4C38" w:rsidP="0098219F">
            <w:pPr>
              <w:rPr>
                <w:rFonts w:ascii="Arial Narrow" w:hAnsi="Arial Narrow" w:cs="Calibri"/>
                <w:sz w:val="20"/>
                <w:szCs w:val="20"/>
              </w:rPr>
            </w:pPr>
            <w:r w:rsidRPr="00B869E7">
              <w:rPr>
                <w:rFonts w:ascii="Arial Narrow" w:hAnsi="Arial Narrow" w:cs="Calibri"/>
                <w:sz w:val="20"/>
                <w:szCs w:val="20"/>
              </w:rPr>
              <w:t xml:space="preserve">Доля родителей, выполняющих рекомендации специалиста по улучшению детско-родительских отношений в семье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4C38" w:rsidRPr="00FE49A8" w:rsidRDefault="00AF4C38" w:rsidP="00AF4C38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AF4C38" w:rsidRPr="00FE49A8" w:rsidRDefault="00AF4C38" w:rsidP="00AF4C38">
            <w:pPr>
              <w:rPr>
                <w:rFonts w:ascii="Arial Narrow" w:hAnsi="Arial Narrow" w:cs="Calibri"/>
                <w:sz w:val="20"/>
                <w:szCs w:val="20"/>
              </w:rPr>
            </w:pPr>
            <w:r w:rsidRPr="00FE49A8">
              <w:rPr>
                <w:rFonts w:ascii="Arial Narrow" w:hAnsi="Arial Narrow" w:cs="Calibri"/>
                <w:sz w:val="20"/>
                <w:szCs w:val="20"/>
              </w:rPr>
              <w:t>Повышен уровень родительской компетентности и ресурсности</w:t>
            </w:r>
          </w:p>
          <w:p w:rsidR="00AF4C38" w:rsidRPr="00FE49A8" w:rsidRDefault="00AF4C38" w:rsidP="00AF4C38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403D57" w:rsidRDefault="00AF4C38" w:rsidP="00AF4C38">
            <w:pPr>
              <w:rPr>
                <w:rFonts w:ascii="Arial Narrow" w:hAnsi="Arial Narrow" w:cs="Calibri"/>
                <w:sz w:val="20"/>
                <w:szCs w:val="20"/>
              </w:rPr>
            </w:pPr>
            <w:r w:rsidRPr="00FE49A8">
              <w:rPr>
                <w:rFonts w:ascii="Arial Narrow" w:hAnsi="Arial Narrow" w:cs="Calibri"/>
                <w:sz w:val="20"/>
                <w:szCs w:val="20"/>
              </w:rPr>
              <w:t>Семьи стали получать поддержку со стороны ближайшего окружения</w:t>
            </w:r>
          </w:p>
          <w:p w:rsidR="009E6385" w:rsidRDefault="009E6385" w:rsidP="00AF4C38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9E6385" w:rsidRDefault="009E6385" w:rsidP="00AF4C38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9E6385" w:rsidRPr="00234AD6" w:rsidRDefault="009E6385" w:rsidP="00AF4C38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9E6385" w:rsidRDefault="009E6385" w:rsidP="00AF4C38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AF4C38" w:rsidRPr="00FE49A8" w:rsidRDefault="00AF4C38" w:rsidP="00AF4C38">
            <w:pPr>
              <w:rPr>
                <w:rFonts w:ascii="Arial Narrow" w:hAnsi="Arial Narrow" w:cs="Calibri"/>
                <w:sz w:val="20"/>
                <w:szCs w:val="20"/>
              </w:rPr>
            </w:pPr>
            <w:r w:rsidRPr="00FE49A8">
              <w:rPr>
                <w:rFonts w:ascii="Arial Narrow" w:hAnsi="Arial Narrow" w:cs="Calibri"/>
                <w:sz w:val="20"/>
                <w:szCs w:val="20"/>
              </w:rPr>
              <w:t>Количество родителей, повысивших родительскую компетентность и ресурсность</w:t>
            </w:r>
          </w:p>
          <w:p w:rsidR="00AF4C38" w:rsidRPr="00FE49A8" w:rsidRDefault="00AF4C38" w:rsidP="00AF4C38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AF4C38" w:rsidRPr="00FE49A8" w:rsidRDefault="00AF4C38" w:rsidP="00AF4C38">
            <w:pPr>
              <w:rPr>
                <w:rFonts w:ascii="Arial Narrow" w:hAnsi="Arial Narrow" w:cs="Calibri"/>
                <w:sz w:val="20"/>
                <w:szCs w:val="20"/>
              </w:rPr>
            </w:pPr>
            <w:r w:rsidRPr="00FE49A8">
              <w:rPr>
                <w:rFonts w:ascii="Arial Narrow" w:hAnsi="Arial Narrow" w:cs="Calibri"/>
                <w:sz w:val="20"/>
                <w:szCs w:val="20"/>
              </w:rPr>
              <w:t>Количество семей, получающих поддержку со стороны ближайшего окружения</w:t>
            </w:r>
          </w:p>
          <w:p w:rsidR="00AF4C38" w:rsidRPr="00FE49A8" w:rsidRDefault="00AF4C38" w:rsidP="00AF4C38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403D57" w:rsidRPr="00234AD6" w:rsidRDefault="00403D57" w:rsidP="00407CB3">
            <w:pPr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403D57" w:rsidRPr="00234AD6" w:rsidRDefault="00403D57" w:rsidP="00794AD5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403D57" w:rsidRPr="00234AD6" w:rsidRDefault="00403D57" w:rsidP="00794AD5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</w:tr>
      <w:tr w:rsidR="00641A43" w:rsidRPr="00234AD6" w:rsidTr="0098219F">
        <w:trPr>
          <w:trHeight w:val="283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1A43" w:rsidRPr="00234AD6" w:rsidRDefault="00641A43" w:rsidP="009479EF">
            <w:pPr>
              <w:rPr>
                <w:rFonts w:ascii="Arial Narrow" w:hAnsi="Arial Narrow" w:cs="Calibri"/>
                <w:sz w:val="20"/>
                <w:szCs w:val="20"/>
              </w:rPr>
            </w:pPr>
            <w:r w:rsidRPr="00234AD6">
              <w:rPr>
                <w:rFonts w:ascii="Arial Narrow" w:hAnsi="Arial Narrow" w:cs="Calibri"/>
                <w:sz w:val="20"/>
                <w:szCs w:val="20"/>
              </w:rPr>
              <w:lastRenderedPageBreak/>
              <w:t>- групповые и индивидуальные занятия для детей с ОВЗ</w:t>
            </w:r>
            <w:r w:rsidRPr="00234AD6">
              <w:rPr>
                <w:rStyle w:val="af6"/>
                <w:rFonts w:ascii="Arial Narrow" w:hAnsi="Arial Narrow" w:cs="Calibri"/>
                <w:sz w:val="20"/>
                <w:szCs w:val="20"/>
              </w:rPr>
              <w:footnoteReference w:id="3"/>
            </w:r>
            <w:r>
              <w:t xml:space="preserve"> из </w:t>
            </w:r>
            <w:r w:rsidRPr="006A718B">
              <w:rPr>
                <w:rFonts w:ascii="Arial Narrow" w:hAnsi="Arial Narrow" w:cs="Calibri"/>
                <w:sz w:val="20"/>
                <w:szCs w:val="20"/>
              </w:rPr>
              <w:t>кризисны</w:t>
            </w:r>
            <w:r>
              <w:rPr>
                <w:rFonts w:ascii="Arial Narrow" w:hAnsi="Arial Narrow" w:cs="Calibri"/>
                <w:sz w:val="20"/>
                <w:szCs w:val="20"/>
              </w:rPr>
              <w:t>х</w:t>
            </w:r>
            <w:r w:rsidRPr="006A718B">
              <w:rPr>
                <w:rFonts w:ascii="Arial Narrow" w:hAnsi="Arial Narrow" w:cs="Calibri"/>
                <w:sz w:val="20"/>
                <w:szCs w:val="20"/>
              </w:rPr>
              <w:t xml:space="preserve"> кровны</w:t>
            </w:r>
            <w:r>
              <w:rPr>
                <w:rFonts w:ascii="Arial Narrow" w:hAnsi="Arial Narrow" w:cs="Calibri"/>
                <w:sz w:val="20"/>
                <w:szCs w:val="20"/>
              </w:rPr>
              <w:t>х</w:t>
            </w:r>
            <w:r w:rsidRPr="006A718B">
              <w:rPr>
                <w:rFonts w:ascii="Arial Narrow" w:hAnsi="Arial Narrow" w:cs="Calibri"/>
                <w:sz w:val="20"/>
                <w:szCs w:val="20"/>
              </w:rPr>
              <w:t xml:space="preserve"> сем</w:t>
            </w:r>
            <w:r>
              <w:rPr>
                <w:rFonts w:ascii="Arial Narrow" w:hAnsi="Arial Narrow" w:cs="Calibri"/>
                <w:sz w:val="20"/>
                <w:szCs w:val="20"/>
              </w:rPr>
              <w:t>ей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1A43" w:rsidRPr="00FE49A8" w:rsidRDefault="00641A43" w:rsidP="00B34288">
            <w:pPr>
              <w:rPr>
                <w:rFonts w:ascii="Arial Narrow" w:hAnsi="Arial Narrow" w:cs="Calibri"/>
                <w:sz w:val="20"/>
                <w:szCs w:val="20"/>
              </w:rPr>
            </w:pPr>
            <w:r w:rsidRPr="00FE49A8">
              <w:rPr>
                <w:rFonts w:ascii="Arial Narrow" w:hAnsi="Arial Narrow" w:cs="Calibri"/>
                <w:sz w:val="20"/>
                <w:szCs w:val="20"/>
              </w:rPr>
              <w:t>Проведены занятия для детей с ОВЗ</w:t>
            </w:r>
          </w:p>
          <w:p w:rsidR="00641A43" w:rsidRPr="00FE49A8" w:rsidRDefault="00641A43" w:rsidP="00B34288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641A43" w:rsidRPr="00FE49A8" w:rsidRDefault="00641A43" w:rsidP="007A309B">
            <w:pPr>
              <w:rPr>
                <w:rFonts w:ascii="Arial Narrow" w:hAnsi="Arial Narrow" w:cs="Calibri"/>
                <w:sz w:val="20"/>
                <w:szCs w:val="20"/>
              </w:rPr>
            </w:pPr>
            <w:r w:rsidRPr="00FE49A8">
              <w:rPr>
                <w:rFonts w:ascii="Arial Narrow" w:hAnsi="Arial Narrow" w:cs="Calibri"/>
                <w:sz w:val="20"/>
                <w:szCs w:val="20"/>
              </w:rPr>
              <w:t xml:space="preserve">Дети с ОВЗ приняли участие в занятиях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641A43" w:rsidRPr="00FE49A8" w:rsidRDefault="00641A43" w:rsidP="00B34288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FE49A8">
              <w:rPr>
                <w:rFonts w:ascii="Arial Narrow" w:hAnsi="Arial Narrow" w:cstheme="minorHAnsi"/>
                <w:sz w:val="20"/>
                <w:szCs w:val="20"/>
              </w:rPr>
              <w:t xml:space="preserve">Число детей, принявших участие в групповых и индивидуальных занятиях </w:t>
            </w:r>
          </w:p>
          <w:p w:rsidR="00641A43" w:rsidRPr="00FE49A8" w:rsidRDefault="00641A43" w:rsidP="00B34288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:rsidR="00641A43" w:rsidRPr="00FE49A8" w:rsidRDefault="00641A43" w:rsidP="00B34288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FE49A8">
              <w:rPr>
                <w:rFonts w:ascii="Arial Narrow" w:hAnsi="Arial Narrow" w:cstheme="minorHAnsi"/>
                <w:sz w:val="20"/>
                <w:szCs w:val="20"/>
              </w:rPr>
              <w:t>Количество проведенных групповых и индивидуальных занятий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1A43" w:rsidRDefault="00641A43" w:rsidP="009479EF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FE49A8">
              <w:rPr>
                <w:rFonts w:ascii="Arial Narrow" w:hAnsi="Arial Narrow" w:cstheme="minorHAnsi"/>
                <w:sz w:val="20"/>
                <w:szCs w:val="20"/>
              </w:rPr>
              <w:t>Сни</w:t>
            </w:r>
            <w:r>
              <w:rPr>
                <w:rFonts w:ascii="Arial Narrow" w:hAnsi="Arial Narrow" w:cstheme="minorHAnsi"/>
                <w:sz w:val="20"/>
                <w:szCs w:val="20"/>
              </w:rPr>
              <w:t>жен</w:t>
            </w:r>
            <w:r w:rsidRPr="00FE49A8">
              <w:rPr>
                <w:rFonts w:ascii="Arial Narrow" w:hAnsi="Arial Narrow" w:cstheme="minorHAnsi"/>
                <w:sz w:val="20"/>
                <w:szCs w:val="20"/>
              </w:rPr>
              <w:t xml:space="preserve"> уровень тревожности, агрессивности у детей</w:t>
            </w:r>
            <w:r w:rsidR="00A07A57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Pr="009479EF">
              <w:rPr>
                <w:rFonts w:ascii="Arial Narrow" w:hAnsi="Arial Narrow" w:cstheme="minorHAnsi"/>
                <w:sz w:val="20"/>
                <w:szCs w:val="20"/>
              </w:rPr>
              <w:t>с ОВЗ</w:t>
            </w:r>
            <w:r w:rsidR="00A07A57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theme="minorHAnsi"/>
                <w:sz w:val="20"/>
                <w:szCs w:val="20"/>
              </w:rPr>
              <w:t xml:space="preserve">и </w:t>
            </w:r>
            <w:r w:rsidRPr="00234AD6">
              <w:rPr>
                <w:rFonts w:ascii="Arial Narrow" w:hAnsi="Arial Narrow" w:cstheme="minorHAnsi"/>
                <w:sz w:val="20"/>
                <w:szCs w:val="20"/>
              </w:rPr>
              <w:t>подростков</w:t>
            </w:r>
          </w:p>
          <w:p w:rsidR="00641A43" w:rsidRDefault="00641A43" w:rsidP="009479EF">
            <w:pPr>
              <w:rPr>
                <w:ins w:id="0" w:author="GV" w:date="2019-08-10T11:58:00Z"/>
                <w:rFonts w:ascii="Arial Narrow" w:hAnsi="Arial Narrow" w:cstheme="minorHAnsi"/>
                <w:sz w:val="20"/>
                <w:szCs w:val="20"/>
              </w:rPr>
            </w:pPr>
          </w:p>
          <w:p w:rsidR="00A07A57" w:rsidDel="00A07A57" w:rsidRDefault="00A07A57" w:rsidP="009479EF">
            <w:pPr>
              <w:rPr>
                <w:del w:id="1" w:author="GV" w:date="2019-08-10T12:00:00Z"/>
                <w:rFonts w:ascii="Arial Narrow" w:hAnsi="Arial Narrow" w:cstheme="minorHAnsi"/>
                <w:sz w:val="20"/>
                <w:szCs w:val="20"/>
              </w:rPr>
            </w:pPr>
          </w:p>
          <w:p w:rsidR="00641A43" w:rsidRDefault="00641A43" w:rsidP="009479EF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:rsidR="00641A43" w:rsidRPr="00FE49A8" w:rsidRDefault="00641A43" w:rsidP="009479EF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:rsidR="00641A43" w:rsidRPr="00FE49A8" w:rsidRDefault="00641A43" w:rsidP="00807E3D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641A43" w:rsidRDefault="00641A43" w:rsidP="009479EF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FE49A8">
              <w:rPr>
                <w:rFonts w:ascii="Arial Narrow" w:hAnsi="Arial Narrow" w:cstheme="minorHAnsi"/>
                <w:sz w:val="20"/>
                <w:szCs w:val="20"/>
              </w:rPr>
              <w:t xml:space="preserve">Доля детей с ОВЗ, </w:t>
            </w:r>
            <w:r>
              <w:rPr>
                <w:rFonts w:ascii="Arial Narrow" w:hAnsi="Arial Narrow" w:cstheme="minorHAnsi"/>
                <w:sz w:val="20"/>
                <w:szCs w:val="20"/>
              </w:rPr>
              <w:t xml:space="preserve">подростков </w:t>
            </w:r>
            <w:r w:rsidRPr="00FE49A8">
              <w:rPr>
                <w:rFonts w:ascii="Arial Narrow" w:hAnsi="Arial Narrow" w:cstheme="minorHAnsi"/>
                <w:sz w:val="20"/>
                <w:szCs w:val="20"/>
              </w:rPr>
              <w:t>у которых понизился уровень тревожности, агрессивности</w:t>
            </w:r>
          </w:p>
          <w:p w:rsidR="00641A43" w:rsidRDefault="00641A43" w:rsidP="009479EF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:rsidR="00641A43" w:rsidRDefault="00641A43" w:rsidP="009479EF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:rsidR="00641A43" w:rsidRDefault="00641A43" w:rsidP="009479EF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:rsidR="00641A43" w:rsidRDefault="00641A43" w:rsidP="009479EF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:rsidR="00641A43" w:rsidRDefault="00641A43" w:rsidP="009479EF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:rsidR="00641A43" w:rsidRDefault="00641A43" w:rsidP="009479EF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:rsidR="00641A43" w:rsidRDefault="00641A43" w:rsidP="009479EF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:rsidR="0098219F" w:rsidRDefault="0098219F" w:rsidP="009479EF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:rsidR="0098219F" w:rsidRDefault="0098219F" w:rsidP="009479EF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:rsidR="0098219F" w:rsidRDefault="0098219F" w:rsidP="009479EF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:rsidR="00641A43" w:rsidRDefault="00641A43" w:rsidP="009479EF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:rsidR="00641A43" w:rsidRDefault="00641A43" w:rsidP="009479EF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:rsidR="00641A43" w:rsidRDefault="00641A43" w:rsidP="009479EF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:rsidR="00641A43" w:rsidRDefault="00641A43" w:rsidP="009479EF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:rsidR="00641A43" w:rsidRPr="00FE49A8" w:rsidRDefault="00641A43" w:rsidP="009479EF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:rsidR="00641A43" w:rsidRPr="00E6280E" w:rsidRDefault="00641A43" w:rsidP="00AC7751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:rsidR="00641A43" w:rsidRPr="00FE49A8" w:rsidRDefault="00641A43" w:rsidP="00403D57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  <w:r w:rsidRPr="00E6280E">
              <w:rPr>
                <w:rFonts w:ascii="Arial Narrow" w:hAnsi="Arial Narrow" w:cstheme="minorHAnsi"/>
                <w:sz w:val="20"/>
                <w:szCs w:val="20"/>
              </w:rPr>
              <w:t>Доля подростков, у которых повысился уровень уверенности в своих силах и возможностях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1A43" w:rsidRPr="00FE49A8" w:rsidRDefault="00641A43" w:rsidP="007A309B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FE49A8">
              <w:rPr>
                <w:rFonts w:ascii="Arial Narrow" w:hAnsi="Arial Narrow" w:cstheme="minorHAnsi"/>
                <w:sz w:val="20"/>
                <w:szCs w:val="20"/>
              </w:rPr>
              <w:t>У детей с ОВЗ повысился уровень развития навыков</w:t>
            </w:r>
          </w:p>
          <w:p w:rsidR="00641A43" w:rsidRDefault="00641A43" w:rsidP="00905E46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  <w:p w:rsidR="00641A43" w:rsidRDefault="00641A43" w:rsidP="00905E46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  <w:p w:rsidR="00641A43" w:rsidRDefault="00641A43" w:rsidP="00905E46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  <w:p w:rsidR="0098219F" w:rsidRDefault="0098219F" w:rsidP="00905E46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  <w:p w:rsidR="00641A43" w:rsidRDefault="00641A43" w:rsidP="00905E46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  <w:p w:rsidR="00641A43" w:rsidRDefault="00641A43" w:rsidP="00905E46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  <w:p w:rsidR="00641A43" w:rsidRDefault="00641A43" w:rsidP="00905E46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  <w:p w:rsidR="00641A43" w:rsidRDefault="00641A43" w:rsidP="00905E46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  <w:p w:rsidR="00641A43" w:rsidRPr="00FE49A8" w:rsidRDefault="00641A43" w:rsidP="00905E46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  <w:r w:rsidRPr="00AF4BB5">
              <w:rPr>
                <w:rFonts w:ascii="Arial Narrow" w:hAnsi="Arial Narrow" w:cstheme="minorHAnsi"/>
                <w:sz w:val="20"/>
                <w:szCs w:val="20"/>
              </w:rPr>
              <w:t>Возвращена детская роль ребенку в иерархии семейной системы</w:t>
            </w:r>
          </w:p>
        </w:tc>
        <w:tc>
          <w:tcPr>
            <w:tcW w:w="241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:rsidR="00641A43" w:rsidRDefault="00641A43" w:rsidP="00EB21E8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FE49A8">
              <w:rPr>
                <w:rFonts w:ascii="Arial Narrow" w:hAnsi="Arial Narrow" w:cstheme="minorHAnsi"/>
                <w:sz w:val="20"/>
                <w:szCs w:val="20"/>
              </w:rPr>
              <w:t xml:space="preserve">Доля детей с ОВЗ, у которых повысился уровень организованности (в т.ч. самоконтроля и самоорганизации) </w:t>
            </w:r>
          </w:p>
          <w:p w:rsidR="00641A43" w:rsidRPr="00FE49A8" w:rsidRDefault="00641A43" w:rsidP="00EB21E8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FE49A8">
              <w:rPr>
                <w:rFonts w:ascii="Arial Narrow" w:hAnsi="Arial Narrow" w:cstheme="minorHAnsi"/>
                <w:sz w:val="20"/>
                <w:szCs w:val="20"/>
              </w:rPr>
              <w:t>Доля детей с ОВЗ, развивших познавательные навыки</w:t>
            </w:r>
          </w:p>
          <w:p w:rsidR="00641A43" w:rsidRPr="00FE49A8" w:rsidRDefault="00641A43" w:rsidP="00EB21E8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:rsidR="00641A43" w:rsidRPr="00FE49A8" w:rsidRDefault="00641A43" w:rsidP="00905E46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FE49A8">
              <w:rPr>
                <w:rFonts w:ascii="Arial Narrow" w:hAnsi="Arial Narrow" w:cstheme="minorHAnsi"/>
                <w:sz w:val="20"/>
                <w:szCs w:val="20"/>
              </w:rPr>
              <w:t>Доля детей с ОВЗ, у которых повысился уровень инициативности в общении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41A43" w:rsidRPr="00234AD6" w:rsidRDefault="00641A43" w:rsidP="00794AD5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41A43" w:rsidRPr="00234AD6" w:rsidRDefault="00641A43" w:rsidP="00794AD5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</w:tr>
      <w:tr w:rsidR="00641A43" w:rsidRPr="00234AD6" w:rsidTr="0098219F">
        <w:trPr>
          <w:trHeight w:val="1206"/>
        </w:trPr>
        <w:tc>
          <w:tcPr>
            <w:tcW w:w="1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41A43" w:rsidRPr="00234AD6" w:rsidRDefault="00641A43" w:rsidP="00AC7751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  <w:r w:rsidRPr="00234AD6">
              <w:rPr>
                <w:rFonts w:ascii="Arial Narrow" w:hAnsi="Arial Narrow" w:cstheme="minorHAnsi"/>
                <w:sz w:val="20"/>
                <w:szCs w:val="20"/>
              </w:rPr>
              <w:t>- тренинг</w:t>
            </w:r>
            <w:r>
              <w:rPr>
                <w:rFonts w:ascii="Arial Narrow" w:hAnsi="Arial Narrow" w:cstheme="minorHAnsi"/>
                <w:sz w:val="20"/>
                <w:szCs w:val="20"/>
              </w:rPr>
              <w:t>и</w:t>
            </w:r>
            <w:r w:rsidRPr="00234AD6">
              <w:rPr>
                <w:rFonts w:ascii="Arial Narrow" w:hAnsi="Arial Narrow" w:cstheme="minorHAnsi"/>
                <w:sz w:val="20"/>
                <w:szCs w:val="20"/>
              </w:rPr>
              <w:t xml:space="preserve"> для под</w:t>
            </w:r>
            <w:r w:rsidRPr="000937F7">
              <w:rPr>
                <w:rFonts w:ascii="Arial Narrow" w:hAnsi="Arial Narrow" w:cstheme="minorHAnsi"/>
                <w:sz w:val="20"/>
                <w:szCs w:val="20"/>
              </w:rPr>
              <w:t xml:space="preserve">ростков </w:t>
            </w:r>
            <w:r w:rsidRPr="000937F7">
              <w:rPr>
                <w:rFonts w:ascii="Arial Narrow" w:hAnsi="Arial Narrow" w:cs="Calibri"/>
                <w:sz w:val="20"/>
                <w:szCs w:val="20"/>
              </w:rPr>
              <w:t>из кровных кризисных семей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41A43" w:rsidRPr="00FE49A8" w:rsidRDefault="00641A43" w:rsidP="00AC7751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FE49A8">
              <w:rPr>
                <w:rFonts w:ascii="Arial Narrow" w:hAnsi="Arial Narrow" w:cstheme="minorHAnsi"/>
                <w:sz w:val="20"/>
                <w:szCs w:val="20"/>
              </w:rPr>
              <w:t>Проведены тренинги для подростков</w:t>
            </w:r>
          </w:p>
          <w:p w:rsidR="00641A43" w:rsidRPr="00FE49A8" w:rsidRDefault="00641A43" w:rsidP="00AC7751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:rsidR="00641A43" w:rsidRPr="003F0F39" w:rsidRDefault="00641A43" w:rsidP="0098219F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  <w:r w:rsidRPr="00FE49A8">
              <w:rPr>
                <w:rFonts w:ascii="Arial Narrow" w:hAnsi="Arial Narrow" w:cs="Calibri"/>
                <w:sz w:val="20"/>
                <w:szCs w:val="20"/>
              </w:rPr>
              <w:t>Подростки приняли участие в тренингах</w:t>
            </w:r>
          </w:p>
        </w:tc>
        <w:tc>
          <w:tcPr>
            <w:tcW w:w="22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641A43" w:rsidRPr="00FE49A8" w:rsidRDefault="00641A43" w:rsidP="00AC7751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  <w:r w:rsidRPr="00FE49A8">
              <w:rPr>
                <w:rFonts w:ascii="Arial Narrow" w:hAnsi="Arial Narrow" w:cstheme="minorHAnsi"/>
                <w:sz w:val="20"/>
                <w:szCs w:val="20"/>
              </w:rPr>
              <w:t>Количество проведенных тренингов</w:t>
            </w:r>
          </w:p>
          <w:p w:rsidR="00641A43" w:rsidRPr="00234AD6" w:rsidRDefault="00641A43" w:rsidP="00AC7751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  <w:p w:rsidR="00641A43" w:rsidRPr="00234AD6" w:rsidRDefault="00641A43" w:rsidP="0098219F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  <w:r w:rsidRPr="009F1E67">
              <w:rPr>
                <w:rFonts w:ascii="Arial Narrow" w:hAnsi="Arial Narrow" w:cstheme="minorHAnsi"/>
                <w:sz w:val="20"/>
                <w:szCs w:val="20"/>
              </w:rPr>
              <w:t>Число подростков, принявших участие в тренингах</w:t>
            </w: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641A43" w:rsidRPr="00234AD6" w:rsidRDefault="00641A43" w:rsidP="00403D57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641A43" w:rsidRPr="00E6280E" w:rsidRDefault="00641A43" w:rsidP="00403D57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641A43" w:rsidRPr="00E6280E" w:rsidRDefault="00641A43" w:rsidP="00234AD6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:rsidR="00641A43" w:rsidRPr="00E6280E" w:rsidRDefault="00641A43" w:rsidP="00B869E7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  <w:r w:rsidRPr="00B869E7">
              <w:rPr>
                <w:rFonts w:ascii="Arial Narrow" w:hAnsi="Arial Narrow" w:cstheme="minorHAnsi"/>
                <w:sz w:val="20"/>
                <w:szCs w:val="20"/>
              </w:rPr>
              <w:t>Доля детей, у которых</w:t>
            </w:r>
            <w:r w:rsidR="004A515A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Pr="00B869E7">
              <w:rPr>
                <w:rFonts w:ascii="Arial Narrow" w:hAnsi="Arial Narrow" w:cstheme="minorHAnsi"/>
                <w:sz w:val="20"/>
                <w:szCs w:val="20"/>
              </w:rPr>
              <w:t>раскрыты и скорректированы отношения к</w:t>
            </w:r>
            <w:r w:rsidR="004A515A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Pr="00B869E7">
              <w:rPr>
                <w:rFonts w:ascii="Arial Narrow" w:hAnsi="Arial Narrow" w:cstheme="minorHAnsi"/>
                <w:sz w:val="20"/>
                <w:szCs w:val="20"/>
              </w:rPr>
              <w:t>родственникам и</w:t>
            </w:r>
            <w:r w:rsidR="004A515A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Pr="00B869E7">
              <w:rPr>
                <w:rFonts w:ascii="Arial Narrow" w:hAnsi="Arial Narrow" w:cstheme="minorHAnsi"/>
                <w:sz w:val="20"/>
                <w:szCs w:val="20"/>
              </w:rPr>
              <w:t>самому себе</w:t>
            </w:r>
            <w:r w:rsidR="00B5335D" w:rsidRPr="00B869E7">
              <w:rPr>
                <w:rFonts w:ascii="Arial Narrow" w:hAnsi="Arial Narrow" w:cstheme="minorHAnsi"/>
                <w:sz w:val="20"/>
                <w:szCs w:val="20"/>
              </w:rPr>
              <w:t xml:space="preserve"> в условиях семьи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641A43" w:rsidRPr="00234AD6" w:rsidRDefault="00641A43" w:rsidP="00AC7751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641A43" w:rsidRPr="00234AD6" w:rsidRDefault="00641A43" w:rsidP="00AC7751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</w:tr>
      <w:tr w:rsidR="00807E3D" w:rsidRPr="00234AD6" w:rsidTr="0098219F">
        <w:trPr>
          <w:trHeight w:val="2100"/>
        </w:trPr>
        <w:tc>
          <w:tcPr>
            <w:tcW w:w="184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07E3D" w:rsidRPr="00234AD6" w:rsidRDefault="00807E3D" w:rsidP="00AC7751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07E3D" w:rsidRPr="00FE49A8" w:rsidRDefault="00807E3D" w:rsidP="00AC7751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26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807E3D" w:rsidRPr="00FE49A8" w:rsidRDefault="00807E3D" w:rsidP="00AC7751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07E3D" w:rsidRPr="00234AD6" w:rsidRDefault="00807E3D" w:rsidP="00807E3D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  <w:r w:rsidRPr="00234AD6">
              <w:rPr>
                <w:rFonts w:ascii="Arial Narrow" w:hAnsi="Arial Narrow" w:cstheme="minorHAnsi"/>
                <w:sz w:val="20"/>
                <w:szCs w:val="20"/>
              </w:rPr>
              <w:t>Повышен уровень уверенности у подростков в своих силах и возможностях</w:t>
            </w:r>
          </w:p>
        </w:tc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807E3D" w:rsidRPr="00E6280E" w:rsidRDefault="00807E3D" w:rsidP="00B40DAC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07E3D" w:rsidRPr="00E6280E" w:rsidRDefault="00807E3D" w:rsidP="00905E46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  <w:r w:rsidRPr="00E6280E">
              <w:rPr>
                <w:rFonts w:ascii="Arial Narrow" w:hAnsi="Arial Narrow" w:cstheme="minorHAnsi"/>
                <w:sz w:val="20"/>
                <w:szCs w:val="20"/>
              </w:rPr>
              <w:t>У подростков актуализированы личностные ресурсы, позволяющие выстраивать отношения в социальном мире, принимая себя и правила внешнего мира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807E3D" w:rsidRPr="00E6280E" w:rsidRDefault="00807E3D" w:rsidP="00905E46">
            <w:pPr>
              <w:pStyle w:val="Standard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 xml:space="preserve">Доля </w:t>
            </w:r>
            <w:r w:rsidRPr="00E6280E">
              <w:rPr>
                <w:rFonts w:ascii="Arial Narrow" w:hAnsi="Arial Narrow" w:cstheme="minorHAnsi"/>
                <w:sz w:val="20"/>
                <w:szCs w:val="20"/>
              </w:rPr>
              <w:t>подростков, отметивших позитивные изменения в самооценке, отношениях со взрослыми и сверстниками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807E3D" w:rsidRPr="00234AD6" w:rsidRDefault="00807E3D" w:rsidP="00AC7751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807E3D" w:rsidRPr="00234AD6" w:rsidRDefault="00807E3D" w:rsidP="00AC7751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</w:tr>
      <w:tr w:rsidR="001A3D8E" w:rsidRPr="00234AD6" w:rsidTr="0098219F">
        <w:trPr>
          <w:trHeight w:val="229"/>
        </w:trPr>
        <w:tc>
          <w:tcPr>
            <w:tcW w:w="1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3D8E" w:rsidRPr="00234AD6" w:rsidRDefault="001A3D8E" w:rsidP="00AC7751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3D8E" w:rsidRPr="00234AD6" w:rsidRDefault="001A3D8E" w:rsidP="00AC7751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2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1A3D8E" w:rsidRPr="00234AD6" w:rsidRDefault="001A3D8E" w:rsidP="00AC7751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3D8E" w:rsidRPr="003F0F39" w:rsidRDefault="001A3D8E" w:rsidP="009479EF">
            <w:pPr>
              <w:pStyle w:val="Standard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3F0F39">
              <w:rPr>
                <w:rFonts w:ascii="Arial Narrow" w:hAnsi="Arial Narrow" w:cstheme="minorHAnsi"/>
                <w:color w:val="FF0000"/>
                <w:sz w:val="20"/>
                <w:szCs w:val="20"/>
              </w:rPr>
              <w:t>Дети и родители обучены навыкам бесконфликтного общения</w:t>
            </w:r>
            <w:r>
              <w:rPr>
                <w:rFonts w:ascii="Arial Narrow" w:hAnsi="Arial Narrow" w:cstheme="minorHAnsi"/>
                <w:color w:val="FF0000"/>
                <w:sz w:val="20"/>
                <w:szCs w:val="20"/>
              </w:rPr>
              <w:t xml:space="preserve"> и взаимодействия</w:t>
            </w:r>
          </w:p>
        </w:tc>
        <w:tc>
          <w:tcPr>
            <w:tcW w:w="226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1A3D8E" w:rsidRPr="003F0F39" w:rsidRDefault="001A3D8E" w:rsidP="009479EF">
            <w:pPr>
              <w:pStyle w:val="Standard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3F0F39">
              <w:rPr>
                <w:rFonts w:ascii="Arial Narrow" w:hAnsi="Arial Narrow" w:cstheme="minorHAnsi"/>
                <w:color w:val="FF0000"/>
                <w:sz w:val="20"/>
                <w:szCs w:val="20"/>
              </w:rPr>
              <w:t>Число детей и родителей, которые стали применять бесконфликтные способы общения</w:t>
            </w:r>
            <w:r>
              <w:rPr>
                <w:rFonts w:ascii="Arial Narrow" w:hAnsi="Arial Narrow" w:cstheme="minorHAnsi"/>
                <w:color w:val="FF0000"/>
                <w:sz w:val="20"/>
                <w:szCs w:val="20"/>
              </w:rPr>
              <w:t xml:space="preserve"> и взаимодействия</w:t>
            </w:r>
          </w:p>
        </w:tc>
        <w:tc>
          <w:tcPr>
            <w:tcW w:w="170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236B" w:rsidRPr="00FE49A8" w:rsidRDefault="001A3D8E" w:rsidP="0098219F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  <w:r w:rsidRPr="009E6F0F">
              <w:rPr>
                <w:rFonts w:ascii="Arial Narrow" w:hAnsi="Arial Narrow" w:cstheme="minorHAnsi"/>
                <w:sz w:val="20"/>
                <w:szCs w:val="20"/>
              </w:rPr>
              <w:t xml:space="preserve">Улучшены детско-родительские отношения </w:t>
            </w:r>
          </w:p>
        </w:tc>
        <w:tc>
          <w:tcPr>
            <w:tcW w:w="241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1A3D8E" w:rsidRPr="0098219F" w:rsidRDefault="001A3D8E" w:rsidP="00E6280E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  <w:r w:rsidRPr="00FE49A8">
              <w:rPr>
                <w:rFonts w:ascii="Arial Narrow" w:hAnsi="Arial Narrow" w:cstheme="minorHAnsi"/>
                <w:sz w:val="20"/>
                <w:szCs w:val="20"/>
              </w:rPr>
              <w:t>Доля семей, в которых улучшены детско-родительские отношения</w:t>
            </w:r>
            <w:r w:rsidR="0098219F" w:rsidRPr="009E6F0F">
              <w:rPr>
                <w:rFonts w:ascii="Arial Narrow" w:hAnsi="Arial Narrow" w:cstheme="minorHAnsi"/>
                <w:sz w:val="20"/>
                <w:szCs w:val="20"/>
              </w:rPr>
              <w:t>(снизилось напряжение в семье: взрослые и дети стали слышать потребности друг друга, понимая свои права и обязанности по отношению друг к другу</w:t>
            </w:r>
            <w:r w:rsidR="0098219F" w:rsidRPr="00FE49A8">
              <w:rPr>
                <w:rFonts w:ascii="Arial Narrow" w:hAnsi="Arial Narrow" w:cstheme="minorHAnsi"/>
                <w:sz w:val="20"/>
                <w:szCs w:val="20"/>
              </w:rPr>
              <w:t>)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1A3D8E" w:rsidRPr="00234AD6" w:rsidRDefault="001A3D8E" w:rsidP="00AC7751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1A3D8E" w:rsidRPr="00234AD6" w:rsidRDefault="001A3D8E" w:rsidP="00AC7751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</w:tr>
      <w:tr w:rsidR="001A3D8E" w:rsidRPr="00234AD6" w:rsidTr="0098219F">
        <w:trPr>
          <w:trHeight w:val="23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3D8E" w:rsidRPr="00234AD6" w:rsidRDefault="001A3D8E" w:rsidP="006A459F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  <w:r w:rsidRPr="00234AD6">
              <w:rPr>
                <w:rFonts w:ascii="Arial Narrow" w:hAnsi="Arial Narrow" w:cs="Calibri"/>
                <w:sz w:val="20"/>
                <w:szCs w:val="20"/>
              </w:rPr>
              <w:t xml:space="preserve">-  совместный детско-родительский тренинг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3D8E" w:rsidRPr="00FE49A8" w:rsidRDefault="001A3D8E" w:rsidP="006A459F">
            <w:pPr>
              <w:rPr>
                <w:rFonts w:ascii="Arial Narrow" w:hAnsi="Arial Narrow"/>
                <w:sz w:val="20"/>
                <w:szCs w:val="20"/>
              </w:rPr>
            </w:pPr>
            <w:r w:rsidRPr="00FE49A8">
              <w:rPr>
                <w:rFonts w:ascii="Arial Narrow" w:hAnsi="Arial Narrow" w:cstheme="minorHAnsi"/>
                <w:sz w:val="20"/>
                <w:szCs w:val="20"/>
              </w:rPr>
              <w:t>Проведены совместные тренинги для детей и их родителей</w:t>
            </w:r>
          </w:p>
          <w:p w:rsidR="001A3D8E" w:rsidRPr="00FE49A8" w:rsidRDefault="001A3D8E" w:rsidP="006A459F">
            <w:pPr>
              <w:rPr>
                <w:rFonts w:ascii="Arial Narrow" w:hAnsi="Arial Narrow" w:cstheme="minorHAnsi"/>
                <w:sz w:val="20"/>
                <w:szCs w:val="20"/>
                <w:highlight w:val="yellow"/>
              </w:rPr>
            </w:pPr>
          </w:p>
          <w:p w:rsidR="001A3D8E" w:rsidRPr="00FE49A8" w:rsidRDefault="001A3D8E" w:rsidP="006A459F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FE49A8">
              <w:rPr>
                <w:rFonts w:ascii="Arial Narrow" w:hAnsi="Arial Narrow" w:cstheme="minorHAnsi"/>
                <w:sz w:val="20"/>
                <w:szCs w:val="20"/>
              </w:rPr>
              <w:t>Осуществлены совместные действия детей и родителей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1A3D8E" w:rsidRPr="00FE49A8" w:rsidRDefault="001A3D8E" w:rsidP="006A459F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FE49A8">
              <w:rPr>
                <w:rFonts w:ascii="Arial Narrow" w:hAnsi="Arial Narrow" w:cstheme="minorHAnsi"/>
                <w:sz w:val="20"/>
                <w:szCs w:val="20"/>
              </w:rPr>
              <w:t>Число родителей и детей, принявших участие в тренингах</w:t>
            </w:r>
          </w:p>
          <w:p w:rsidR="001A3D8E" w:rsidRPr="00FE49A8" w:rsidRDefault="001A3D8E" w:rsidP="006A459F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:rsidR="001A3D8E" w:rsidRPr="00FE49A8" w:rsidRDefault="001A3D8E" w:rsidP="006A459F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FE49A8">
              <w:rPr>
                <w:rFonts w:ascii="Arial Narrow" w:hAnsi="Arial Narrow" w:cstheme="minorHAnsi"/>
                <w:sz w:val="20"/>
                <w:szCs w:val="20"/>
              </w:rPr>
              <w:t>Количество проведенных совместных мероприятий для детей и родителей</w:t>
            </w: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A3D8E" w:rsidRPr="00234AD6" w:rsidRDefault="001A3D8E" w:rsidP="004C17A5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1A3D8E" w:rsidRPr="00234AD6" w:rsidRDefault="001A3D8E" w:rsidP="000037A2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A3D8E" w:rsidRPr="00234AD6" w:rsidRDefault="001A3D8E" w:rsidP="00234AD6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24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1A3D8E" w:rsidRPr="00234AD6" w:rsidRDefault="001A3D8E" w:rsidP="006A459F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1A3D8E" w:rsidRPr="00234AD6" w:rsidRDefault="001A3D8E" w:rsidP="006A459F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1A3D8E" w:rsidRPr="00234AD6" w:rsidRDefault="001A3D8E" w:rsidP="006A459F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</w:tr>
      <w:tr w:rsidR="001A3D8E" w:rsidRPr="00234AD6" w:rsidTr="0098219F">
        <w:trPr>
          <w:trHeight w:val="23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3D8E" w:rsidRPr="00234AD6" w:rsidRDefault="001A3D8E" w:rsidP="00403D57">
            <w:pPr>
              <w:rPr>
                <w:rFonts w:ascii="Arial Narrow" w:eastAsia="Calibri" w:hAnsi="Arial Narrow" w:cstheme="minorHAnsi"/>
                <w:color w:val="0070C0"/>
                <w:sz w:val="20"/>
                <w:szCs w:val="20"/>
              </w:rPr>
            </w:pPr>
            <w:r w:rsidRPr="00234AD6">
              <w:rPr>
                <w:rFonts w:ascii="Arial Narrow" w:eastAsia="Calibri" w:hAnsi="Arial Narrow" w:cstheme="minorHAnsi"/>
                <w:sz w:val="20"/>
                <w:szCs w:val="20"/>
              </w:rPr>
              <w:t>Психологические консультации для родителей</w:t>
            </w:r>
            <w:r>
              <w:rPr>
                <w:rFonts w:ascii="Arial Narrow" w:eastAsia="Calibri" w:hAnsi="Arial Narrow" w:cstheme="minorHAnsi"/>
                <w:sz w:val="20"/>
                <w:szCs w:val="20"/>
              </w:rPr>
              <w:t xml:space="preserve"> и детей</w:t>
            </w:r>
            <w:r w:rsidR="004A515A">
              <w:rPr>
                <w:rFonts w:ascii="Arial Narrow" w:eastAsia="Calibri" w:hAnsi="Arial Narrow" w:cstheme="minorHAnsi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Calibri"/>
                <w:sz w:val="20"/>
                <w:szCs w:val="20"/>
              </w:rPr>
              <w:t>из кровных кризисных семей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3D8E" w:rsidRPr="00FE49A8" w:rsidRDefault="001A3D8E" w:rsidP="006A459F">
            <w:pPr>
              <w:pStyle w:val="Standard"/>
              <w:rPr>
                <w:rFonts w:ascii="Arial Narrow" w:hAnsi="Arial Narrow"/>
                <w:sz w:val="20"/>
                <w:szCs w:val="20"/>
              </w:rPr>
            </w:pPr>
            <w:r w:rsidRPr="00FE49A8">
              <w:rPr>
                <w:rFonts w:ascii="Arial Narrow" w:hAnsi="Arial Narrow"/>
                <w:sz w:val="20"/>
                <w:szCs w:val="20"/>
              </w:rPr>
              <w:t xml:space="preserve">Выявлена тема запроса для консультации </w:t>
            </w:r>
          </w:p>
          <w:p w:rsidR="001A3D8E" w:rsidRPr="00FE49A8" w:rsidRDefault="001A3D8E" w:rsidP="006A459F">
            <w:pPr>
              <w:pStyle w:val="Standard"/>
              <w:rPr>
                <w:rFonts w:ascii="Arial Narrow" w:hAnsi="Arial Narrow"/>
                <w:sz w:val="20"/>
                <w:szCs w:val="20"/>
              </w:rPr>
            </w:pPr>
          </w:p>
          <w:p w:rsidR="001A3D8E" w:rsidRPr="00FE49A8" w:rsidRDefault="001A3D8E" w:rsidP="004477A2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FE49A8">
              <w:rPr>
                <w:rFonts w:ascii="Arial Narrow" w:hAnsi="Arial Narrow"/>
                <w:sz w:val="20"/>
                <w:szCs w:val="20"/>
              </w:rPr>
              <w:t>Консультации проведены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1A3D8E" w:rsidRPr="00FE49A8" w:rsidRDefault="001A3D8E" w:rsidP="00D91C0C">
            <w:pPr>
              <w:rPr>
                <w:rFonts w:ascii="Arial Narrow" w:hAnsi="Arial Narrow" w:cs="Calibri"/>
                <w:sz w:val="20"/>
                <w:szCs w:val="20"/>
              </w:rPr>
            </w:pPr>
            <w:r w:rsidRPr="00FE49A8">
              <w:rPr>
                <w:rFonts w:ascii="Arial Narrow" w:hAnsi="Arial Narrow" w:cs="Calibri"/>
                <w:sz w:val="20"/>
                <w:szCs w:val="20"/>
              </w:rPr>
              <w:t xml:space="preserve">Количество проведенных консультаций для родителей и для детей </w:t>
            </w:r>
          </w:p>
          <w:p w:rsidR="001A3D8E" w:rsidRPr="00FE49A8" w:rsidRDefault="001A3D8E" w:rsidP="00D91C0C">
            <w:pPr>
              <w:rPr>
                <w:rFonts w:ascii="Arial Narrow" w:hAnsi="Arial Narrow" w:cs="Calibri"/>
                <w:sz w:val="20"/>
                <w:szCs w:val="20"/>
              </w:rPr>
            </w:pPr>
          </w:p>
          <w:p w:rsidR="001A3D8E" w:rsidRPr="00FE49A8" w:rsidRDefault="001A3D8E" w:rsidP="00FE49A8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FE49A8">
              <w:rPr>
                <w:rFonts w:ascii="Arial Narrow" w:hAnsi="Arial Narrow" w:cs="Calibri"/>
                <w:sz w:val="20"/>
                <w:szCs w:val="20"/>
              </w:rPr>
              <w:t xml:space="preserve">Количество родителей, </w:t>
            </w:r>
            <w:r w:rsidRPr="00FE49A8">
              <w:rPr>
                <w:rFonts w:ascii="Arial Narrow" w:hAnsi="Arial Narrow" w:cs="Calibri"/>
                <w:sz w:val="20"/>
                <w:szCs w:val="20"/>
              </w:rPr>
              <w:lastRenderedPageBreak/>
              <w:t>детей получивших консультации</w:t>
            </w: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3D8E" w:rsidRPr="00234AD6" w:rsidRDefault="001A3D8E" w:rsidP="004C17A5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1A3D8E" w:rsidRPr="00234AD6" w:rsidRDefault="001A3D8E" w:rsidP="000937F7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3D8E" w:rsidRPr="00234AD6" w:rsidRDefault="001A3D8E" w:rsidP="006A459F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24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1A3D8E" w:rsidRPr="00234AD6" w:rsidRDefault="001A3D8E" w:rsidP="006A459F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1A3D8E" w:rsidRPr="00234AD6" w:rsidRDefault="001A3D8E" w:rsidP="006A459F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1A3D8E" w:rsidRPr="00234AD6" w:rsidRDefault="001A3D8E" w:rsidP="006A459F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</w:tr>
      <w:tr w:rsidR="00403D57" w:rsidRPr="00234AD6" w:rsidTr="0098219F">
        <w:trPr>
          <w:trHeight w:val="169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D57" w:rsidRPr="00234AD6" w:rsidRDefault="00403D57" w:rsidP="00D42DC8">
            <w:pPr>
              <w:rPr>
                <w:rFonts w:ascii="Arial Narrow" w:eastAsia="Calibri" w:hAnsi="Arial Narrow" w:cstheme="minorHAnsi"/>
                <w:sz w:val="20"/>
                <w:szCs w:val="20"/>
              </w:rPr>
            </w:pPr>
            <w:r w:rsidRPr="00234AD6">
              <w:rPr>
                <w:rFonts w:ascii="Arial Narrow" w:eastAsia="Calibri" w:hAnsi="Arial Narrow" w:cstheme="minorHAnsi"/>
                <w:sz w:val="20"/>
                <w:szCs w:val="20"/>
              </w:rPr>
              <w:lastRenderedPageBreak/>
              <w:t>Юридические консультации</w:t>
            </w:r>
            <w:r>
              <w:rPr>
                <w:rFonts w:ascii="Arial Narrow" w:eastAsia="Calibri" w:hAnsi="Arial Narrow" w:cstheme="minorHAnsi"/>
                <w:sz w:val="20"/>
                <w:szCs w:val="20"/>
              </w:rPr>
              <w:t xml:space="preserve"> для родителей </w:t>
            </w:r>
            <w:r>
              <w:rPr>
                <w:rFonts w:ascii="Arial Narrow" w:hAnsi="Arial Narrow" w:cs="Calibri"/>
                <w:sz w:val="20"/>
                <w:szCs w:val="20"/>
              </w:rPr>
              <w:t>из кровных кризисных семей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D57" w:rsidRDefault="00403D57" w:rsidP="000037A2">
            <w:pPr>
              <w:rPr>
                <w:rFonts w:ascii="Arial Narrow" w:hAnsi="Arial Narrow"/>
                <w:sz w:val="20"/>
                <w:szCs w:val="20"/>
              </w:rPr>
            </w:pPr>
            <w:r w:rsidRPr="00234AD6">
              <w:rPr>
                <w:rFonts w:ascii="Arial Narrow" w:hAnsi="Arial Narrow"/>
                <w:sz w:val="20"/>
                <w:szCs w:val="20"/>
              </w:rPr>
              <w:t xml:space="preserve">Консультации проведены </w:t>
            </w:r>
          </w:p>
          <w:p w:rsidR="00403D57" w:rsidRDefault="00403D57" w:rsidP="000037A2">
            <w:pPr>
              <w:rPr>
                <w:rFonts w:ascii="Arial Narrow" w:hAnsi="Arial Narrow"/>
                <w:sz w:val="20"/>
                <w:szCs w:val="20"/>
              </w:rPr>
            </w:pPr>
          </w:p>
          <w:p w:rsidR="00403D57" w:rsidRPr="00234AD6" w:rsidRDefault="00403D57" w:rsidP="000037A2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  <w:r w:rsidRPr="00234AD6">
              <w:rPr>
                <w:rFonts w:ascii="Arial Narrow" w:hAnsi="Arial Narrow"/>
                <w:sz w:val="20"/>
                <w:szCs w:val="20"/>
              </w:rPr>
              <w:t>Родители получили информацию по социально-правовым вопросам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403D57" w:rsidRPr="00234AD6" w:rsidRDefault="00403D57" w:rsidP="00D42DC8">
            <w:pPr>
              <w:rPr>
                <w:rFonts w:ascii="Arial Narrow" w:hAnsi="Arial Narrow"/>
                <w:sz w:val="20"/>
                <w:szCs w:val="20"/>
              </w:rPr>
            </w:pPr>
            <w:r w:rsidRPr="00234AD6">
              <w:rPr>
                <w:rFonts w:ascii="Arial Narrow" w:hAnsi="Arial Narrow"/>
                <w:sz w:val="20"/>
                <w:szCs w:val="20"/>
              </w:rPr>
              <w:t>Количество проведенных консультаций</w:t>
            </w:r>
          </w:p>
          <w:p w:rsidR="00403D57" w:rsidRPr="001A3D8E" w:rsidRDefault="00403D57" w:rsidP="00D42DC8">
            <w:pPr>
              <w:rPr>
                <w:rFonts w:ascii="Arial Narrow" w:hAnsi="Arial Narrow"/>
                <w:sz w:val="20"/>
                <w:szCs w:val="20"/>
              </w:rPr>
            </w:pPr>
          </w:p>
          <w:p w:rsidR="00403D57" w:rsidRPr="001A3D8E" w:rsidRDefault="00403D57" w:rsidP="00D42DC8">
            <w:pPr>
              <w:rPr>
                <w:rFonts w:ascii="Arial Narrow" w:hAnsi="Arial Narrow"/>
                <w:sz w:val="20"/>
                <w:szCs w:val="20"/>
              </w:rPr>
            </w:pPr>
            <w:r w:rsidRPr="001A3D8E">
              <w:rPr>
                <w:rFonts w:ascii="Arial Narrow" w:hAnsi="Arial Narrow"/>
                <w:sz w:val="20"/>
                <w:szCs w:val="20"/>
              </w:rPr>
              <w:t>Количество родителей, получивших консультации</w:t>
            </w:r>
          </w:p>
          <w:p w:rsidR="00403D57" w:rsidRPr="00234AD6" w:rsidRDefault="00403D57" w:rsidP="00D42DC8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D57" w:rsidRPr="00353C36" w:rsidRDefault="005D1B62" w:rsidP="005D1B62">
            <w:pPr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353C36">
              <w:rPr>
                <w:rFonts w:ascii="Arial Narrow" w:hAnsi="Arial Narrow"/>
                <w:color w:val="FF0000"/>
                <w:sz w:val="20"/>
                <w:szCs w:val="20"/>
              </w:rPr>
              <w:t>Родители научились ориентироваться в системе, существующей правовой и профессиональной помощи и поддержки семьям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403D57" w:rsidRPr="00353C36" w:rsidRDefault="00403D57" w:rsidP="00905E46">
            <w:pPr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353C36">
              <w:rPr>
                <w:rFonts w:ascii="Arial Narrow" w:hAnsi="Arial Narrow"/>
                <w:color w:val="FF0000"/>
                <w:sz w:val="20"/>
                <w:szCs w:val="20"/>
              </w:rPr>
              <w:t xml:space="preserve">Доля родителей, </w:t>
            </w:r>
            <w:r w:rsidR="005D1B62" w:rsidRPr="00353C36">
              <w:rPr>
                <w:rFonts w:ascii="Arial Narrow" w:hAnsi="Arial Narrow"/>
                <w:color w:val="FF0000"/>
                <w:sz w:val="20"/>
                <w:szCs w:val="20"/>
              </w:rPr>
              <w:t xml:space="preserve">научившихся ориентироваться в системе, существующей правовой и профессиональной помощи и поддержки семьям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D57" w:rsidRPr="004C17A5" w:rsidRDefault="00FE49A8" w:rsidP="00905E46">
            <w:pPr>
              <w:rPr>
                <w:rFonts w:ascii="Arial Narrow" w:hAnsi="Arial Narrow" w:cstheme="minorHAnsi"/>
                <w:strike/>
                <w:color w:val="0070C0"/>
                <w:sz w:val="20"/>
                <w:szCs w:val="20"/>
              </w:rPr>
            </w:pPr>
            <w:r w:rsidRPr="00FE49A8">
              <w:rPr>
                <w:rFonts w:ascii="Arial Narrow" w:hAnsi="Arial Narrow"/>
                <w:sz w:val="20"/>
                <w:szCs w:val="20"/>
              </w:rPr>
              <w:t xml:space="preserve">Решены </w:t>
            </w:r>
            <w:r>
              <w:rPr>
                <w:rFonts w:ascii="Arial Narrow" w:hAnsi="Arial Narrow"/>
                <w:sz w:val="20"/>
                <w:szCs w:val="20"/>
              </w:rPr>
              <w:t>с</w:t>
            </w:r>
            <w:r w:rsidR="00403D57" w:rsidRPr="00FE49A8">
              <w:rPr>
                <w:rFonts w:ascii="Arial Narrow" w:hAnsi="Arial Narrow"/>
                <w:sz w:val="20"/>
                <w:szCs w:val="20"/>
              </w:rPr>
              <w:t>оциально-правовые вопросы, оказывающие влияние на</w:t>
            </w:r>
            <w:r>
              <w:rPr>
                <w:rFonts w:ascii="Arial Narrow" w:hAnsi="Arial Narrow"/>
                <w:sz w:val="20"/>
                <w:szCs w:val="20"/>
              </w:rPr>
              <w:t xml:space="preserve"> благополучие ребенка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403D57" w:rsidRPr="00FE49A8" w:rsidRDefault="00403D57" w:rsidP="00905E46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  <w:r w:rsidRPr="00FE49A8">
              <w:rPr>
                <w:rFonts w:ascii="Arial Narrow" w:hAnsi="Arial Narrow"/>
                <w:sz w:val="20"/>
                <w:szCs w:val="20"/>
              </w:rPr>
              <w:t>Количество  решенных социально-правовых вопросов</w:t>
            </w:r>
            <w:r w:rsidR="00905E46">
              <w:rPr>
                <w:rFonts w:ascii="Arial Narrow" w:hAnsi="Arial Narrow"/>
                <w:sz w:val="20"/>
                <w:szCs w:val="20"/>
              </w:rPr>
              <w:t>,</w:t>
            </w:r>
            <w:r w:rsidR="00FE49A8">
              <w:rPr>
                <w:rFonts w:ascii="Arial Narrow" w:hAnsi="Arial Narrow"/>
                <w:sz w:val="20"/>
                <w:szCs w:val="20"/>
              </w:rPr>
              <w:t xml:space="preserve"> затрагивающих благополучие ребенка 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403D57" w:rsidRPr="00234AD6" w:rsidRDefault="00403D57" w:rsidP="00D42DC8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403D57" w:rsidRPr="00234AD6" w:rsidRDefault="00403D57" w:rsidP="00D42DC8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</w:tr>
      <w:tr w:rsidR="00403D57" w:rsidRPr="00234AD6" w:rsidTr="0098219F">
        <w:trPr>
          <w:trHeight w:val="23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03D57">
            <w:pPr>
              <w:rPr>
                <w:rFonts w:ascii="Arial Narrow" w:eastAsia="Calibri" w:hAnsi="Arial Narrow" w:cstheme="minorHAnsi"/>
                <w:sz w:val="20"/>
                <w:szCs w:val="20"/>
              </w:rPr>
            </w:pPr>
            <w:r w:rsidRPr="00234AD6">
              <w:rPr>
                <w:rFonts w:ascii="Arial Narrow" w:eastAsia="Calibri" w:hAnsi="Arial Narrow" w:cstheme="minorHAnsi"/>
                <w:sz w:val="20"/>
                <w:szCs w:val="20"/>
              </w:rPr>
              <w:t>Подбор для детей</w:t>
            </w:r>
            <w:r w:rsidR="00055235" w:rsidRPr="00234AD6">
              <w:rPr>
                <w:rFonts w:ascii="Arial Narrow" w:eastAsia="Calibri" w:hAnsi="Arial Narrow" w:cstheme="minorHAnsi"/>
                <w:sz w:val="20"/>
                <w:szCs w:val="20"/>
              </w:rPr>
              <w:t xml:space="preserve">с ОВЗ, детей подросткового возраста </w:t>
            </w:r>
            <w:r w:rsidR="00055235">
              <w:rPr>
                <w:rFonts w:ascii="Arial Narrow" w:eastAsia="Calibri" w:hAnsi="Arial Narrow" w:cstheme="minorHAnsi"/>
                <w:sz w:val="20"/>
                <w:szCs w:val="20"/>
              </w:rPr>
              <w:t>(из числа детей</w:t>
            </w:r>
            <w:r w:rsidRPr="00234AD6">
              <w:rPr>
                <w:rFonts w:ascii="Arial Narrow" w:eastAsia="Calibri" w:hAnsi="Arial Narrow" w:cstheme="minorHAnsi"/>
                <w:sz w:val="20"/>
                <w:szCs w:val="20"/>
              </w:rPr>
              <w:t>-сирот и детей, оставшихся без попечения родителей</w:t>
            </w:r>
            <w:r w:rsidR="00055235">
              <w:rPr>
                <w:rFonts w:ascii="Arial Narrow" w:eastAsia="Calibri" w:hAnsi="Arial Narrow" w:cstheme="minorHAnsi"/>
                <w:sz w:val="20"/>
                <w:szCs w:val="20"/>
              </w:rPr>
              <w:t>),</w:t>
            </w:r>
            <w:r w:rsidR="004A515A">
              <w:rPr>
                <w:rFonts w:ascii="Arial Narrow" w:eastAsia="Calibri" w:hAnsi="Arial Narrow" w:cstheme="minorHAnsi"/>
                <w:sz w:val="20"/>
                <w:szCs w:val="20"/>
              </w:rPr>
              <w:t xml:space="preserve"> </w:t>
            </w:r>
            <w:r w:rsidRPr="00234AD6">
              <w:rPr>
                <w:rFonts w:ascii="Arial Narrow" w:eastAsia="Calibri" w:hAnsi="Arial Narrow" w:cstheme="minorHAnsi"/>
                <w:sz w:val="20"/>
                <w:szCs w:val="20"/>
              </w:rPr>
              <w:t>оптимальной, ресурсной семьи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D57" w:rsidRPr="00FE49A8" w:rsidRDefault="00403D57" w:rsidP="00A23881">
            <w:pPr>
              <w:rPr>
                <w:rFonts w:ascii="Arial Narrow" w:eastAsia="Calibri" w:hAnsi="Arial Narrow" w:cstheme="minorHAnsi"/>
                <w:sz w:val="20"/>
                <w:szCs w:val="20"/>
              </w:rPr>
            </w:pPr>
            <w:r w:rsidRPr="00FE49A8">
              <w:rPr>
                <w:rFonts w:ascii="Arial Narrow" w:eastAsia="Calibri" w:hAnsi="Arial Narrow" w:cstheme="minorHAnsi"/>
                <w:sz w:val="20"/>
                <w:szCs w:val="20"/>
              </w:rPr>
              <w:t>Осуществлены мероприятия по подбору</w:t>
            </w:r>
            <w:r w:rsidR="00A23881" w:rsidRPr="00FE49A8">
              <w:rPr>
                <w:rFonts w:ascii="Arial Narrow" w:eastAsia="Calibri" w:hAnsi="Arial Narrow" w:cstheme="minorHAnsi"/>
                <w:sz w:val="20"/>
                <w:szCs w:val="20"/>
              </w:rPr>
              <w:t xml:space="preserve"> оптимальной, ресурсной семьи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A23881" w:rsidRPr="00FE49A8" w:rsidRDefault="00A23881" w:rsidP="00FE49A8">
            <w:pPr>
              <w:pStyle w:val="Standard"/>
              <w:rPr>
                <w:rFonts w:ascii="Arial Narrow" w:eastAsia="Calibri" w:hAnsi="Arial Narrow" w:cstheme="minorHAnsi"/>
                <w:sz w:val="20"/>
                <w:szCs w:val="20"/>
              </w:rPr>
            </w:pPr>
            <w:r w:rsidRPr="00FE49A8">
              <w:rPr>
                <w:rFonts w:ascii="Arial Narrow" w:eastAsia="Calibri" w:hAnsi="Arial Narrow" w:cstheme="minorHAnsi"/>
                <w:sz w:val="20"/>
                <w:szCs w:val="20"/>
              </w:rPr>
              <w:t xml:space="preserve">Количество </w:t>
            </w:r>
            <w:r w:rsidR="00FE49A8" w:rsidRPr="00FE49A8">
              <w:rPr>
                <w:rFonts w:ascii="Arial Narrow" w:eastAsia="Calibri" w:hAnsi="Arial Narrow" w:cstheme="minorHAnsi"/>
                <w:sz w:val="20"/>
                <w:szCs w:val="20"/>
              </w:rPr>
              <w:t>подобран</w:t>
            </w:r>
            <w:r w:rsidR="00FE49A8">
              <w:rPr>
                <w:rFonts w:ascii="Arial Narrow" w:eastAsia="Calibri" w:hAnsi="Arial Narrow" w:cstheme="minorHAnsi"/>
                <w:sz w:val="20"/>
                <w:szCs w:val="20"/>
              </w:rPr>
              <w:t>ных ресурсных</w:t>
            </w:r>
            <w:r w:rsidRPr="00FE49A8">
              <w:rPr>
                <w:rFonts w:ascii="Arial Narrow" w:eastAsia="Calibri" w:hAnsi="Arial Narrow" w:cstheme="minorHAnsi"/>
                <w:sz w:val="20"/>
                <w:szCs w:val="20"/>
              </w:rPr>
              <w:t xml:space="preserve"> сем</w:t>
            </w:r>
            <w:r w:rsidR="00FE49A8">
              <w:rPr>
                <w:rFonts w:ascii="Arial Narrow" w:eastAsia="Calibri" w:hAnsi="Arial Narrow" w:cstheme="minorHAnsi"/>
                <w:sz w:val="20"/>
                <w:szCs w:val="20"/>
              </w:rPr>
              <w:t>ей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03D57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  <w:r w:rsidRPr="00234AD6">
              <w:rPr>
                <w:rFonts w:ascii="Arial Narrow" w:eastAsia="Calibri" w:hAnsi="Arial Narrow" w:cstheme="minorHAnsi"/>
                <w:sz w:val="20"/>
                <w:szCs w:val="20"/>
              </w:rPr>
              <w:t>Дети с ОВЗ и подростк</w:t>
            </w:r>
            <w:r w:rsidR="00055235">
              <w:rPr>
                <w:rFonts w:ascii="Arial Narrow" w:eastAsia="Calibri" w:hAnsi="Arial Narrow" w:cstheme="minorHAnsi"/>
                <w:sz w:val="20"/>
                <w:szCs w:val="20"/>
              </w:rPr>
              <w:t>и</w:t>
            </w:r>
            <w:r w:rsidRPr="00234AD6">
              <w:rPr>
                <w:rFonts w:ascii="Arial Narrow" w:eastAsia="Calibri" w:hAnsi="Arial Narrow" w:cstheme="minorHAnsi"/>
                <w:sz w:val="20"/>
                <w:szCs w:val="20"/>
              </w:rPr>
              <w:t xml:space="preserve"> размещены в ресурсн</w:t>
            </w:r>
            <w:r w:rsidR="00B5335D">
              <w:rPr>
                <w:rFonts w:ascii="Arial Narrow" w:eastAsia="Calibri" w:hAnsi="Arial Narrow" w:cstheme="minorHAnsi"/>
                <w:sz w:val="20"/>
                <w:szCs w:val="20"/>
              </w:rPr>
              <w:t>ые</w:t>
            </w:r>
            <w:r w:rsidRPr="00234AD6">
              <w:rPr>
                <w:rFonts w:ascii="Arial Narrow" w:eastAsia="Calibri" w:hAnsi="Arial Narrow" w:cstheme="minorHAnsi"/>
                <w:sz w:val="20"/>
                <w:szCs w:val="20"/>
              </w:rPr>
              <w:t xml:space="preserve"> семь</w:t>
            </w:r>
            <w:r w:rsidR="00B5335D">
              <w:rPr>
                <w:rFonts w:ascii="Arial Narrow" w:eastAsia="Calibri" w:hAnsi="Arial Narrow" w:cstheme="minorHAnsi"/>
                <w:sz w:val="20"/>
                <w:szCs w:val="20"/>
              </w:rPr>
              <w:t>и</w:t>
            </w:r>
            <w:bookmarkStart w:id="2" w:name="_GoBack"/>
            <w:bookmarkEnd w:id="2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000000" w:rsidRDefault="00403D57">
            <w:pPr>
              <w:pStyle w:val="Standard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FE49A8">
              <w:rPr>
                <w:rFonts w:ascii="Arial Narrow" w:eastAsia="Calibri" w:hAnsi="Arial Narrow" w:cstheme="minorHAnsi"/>
                <w:sz w:val="20"/>
                <w:szCs w:val="20"/>
              </w:rPr>
              <w:t>Количество детей с ОВЗ</w:t>
            </w:r>
            <w:r w:rsidR="00055235">
              <w:rPr>
                <w:rFonts w:ascii="Arial Narrow" w:eastAsia="Calibri" w:hAnsi="Arial Narrow" w:cstheme="minorHAnsi"/>
                <w:sz w:val="20"/>
                <w:szCs w:val="20"/>
              </w:rPr>
              <w:t xml:space="preserve"> и</w:t>
            </w:r>
            <w:r w:rsidR="004A515A">
              <w:rPr>
                <w:rFonts w:ascii="Arial Narrow" w:eastAsia="Calibri" w:hAnsi="Arial Narrow" w:cstheme="minorHAnsi"/>
                <w:sz w:val="20"/>
                <w:szCs w:val="20"/>
              </w:rPr>
              <w:t xml:space="preserve"> </w:t>
            </w:r>
            <w:r w:rsidRPr="00FE49A8">
              <w:rPr>
                <w:rFonts w:ascii="Arial Narrow" w:eastAsia="Calibri" w:hAnsi="Arial Narrow" w:cstheme="minorHAnsi"/>
                <w:sz w:val="20"/>
                <w:szCs w:val="20"/>
              </w:rPr>
              <w:t>подростков,</w:t>
            </w:r>
            <w:r w:rsidR="00A23881" w:rsidRPr="00FE49A8">
              <w:rPr>
                <w:rFonts w:ascii="Arial Narrow" w:eastAsia="Calibri" w:hAnsi="Arial Narrow" w:cstheme="minorHAnsi"/>
                <w:sz w:val="20"/>
                <w:szCs w:val="20"/>
              </w:rPr>
              <w:t xml:space="preserve"> которые</w:t>
            </w:r>
            <w:r w:rsidR="004A515A">
              <w:rPr>
                <w:rFonts w:ascii="Arial Narrow" w:eastAsia="Calibri" w:hAnsi="Arial Narrow" w:cstheme="minorHAnsi"/>
                <w:sz w:val="20"/>
                <w:szCs w:val="20"/>
              </w:rPr>
              <w:t xml:space="preserve"> </w:t>
            </w:r>
            <w:r w:rsidR="00FE49A8">
              <w:rPr>
                <w:rFonts w:ascii="Arial Narrow" w:eastAsia="Calibri" w:hAnsi="Arial Narrow" w:cstheme="minorHAnsi"/>
                <w:sz w:val="20"/>
                <w:szCs w:val="20"/>
              </w:rPr>
              <w:t>размещены</w:t>
            </w:r>
            <w:r w:rsidR="00A23881" w:rsidRPr="00FE49A8">
              <w:rPr>
                <w:rFonts w:ascii="Arial Narrow" w:eastAsia="Calibri" w:hAnsi="Arial Narrow" w:cstheme="minorHAnsi"/>
                <w:sz w:val="20"/>
                <w:szCs w:val="20"/>
              </w:rPr>
              <w:t xml:space="preserve"> в</w:t>
            </w:r>
            <w:r w:rsidRPr="00FE49A8">
              <w:rPr>
                <w:rFonts w:ascii="Arial Narrow" w:eastAsia="Calibri" w:hAnsi="Arial Narrow" w:cstheme="minorHAnsi"/>
                <w:sz w:val="20"/>
                <w:szCs w:val="20"/>
              </w:rPr>
              <w:t xml:space="preserve"> ресурсн</w:t>
            </w:r>
            <w:r w:rsidR="00A23881" w:rsidRPr="00FE49A8">
              <w:rPr>
                <w:rFonts w:ascii="Arial Narrow" w:eastAsia="Calibri" w:hAnsi="Arial Narrow" w:cstheme="minorHAnsi"/>
                <w:sz w:val="20"/>
                <w:szCs w:val="20"/>
              </w:rPr>
              <w:t>ы</w:t>
            </w:r>
            <w:r w:rsidR="00B5335D">
              <w:rPr>
                <w:rFonts w:ascii="Arial Narrow" w:eastAsia="Calibri" w:hAnsi="Arial Narrow" w:cstheme="minorHAnsi"/>
                <w:sz w:val="20"/>
                <w:szCs w:val="20"/>
              </w:rPr>
              <w:t xml:space="preserve">е </w:t>
            </w:r>
            <w:r w:rsidRPr="00FE49A8">
              <w:rPr>
                <w:rFonts w:ascii="Arial Narrow" w:eastAsia="Calibri" w:hAnsi="Arial Narrow" w:cstheme="minorHAnsi"/>
                <w:sz w:val="20"/>
                <w:szCs w:val="20"/>
              </w:rPr>
              <w:t>семь</w:t>
            </w:r>
            <w:r w:rsidR="00B5335D">
              <w:rPr>
                <w:rFonts w:ascii="Arial Narrow" w:eastAsia="Calibri" w:hAnsi="Arial Narrow" w:cstheme="minorHAnsi"/>
                <w:sz w:val="20"/>
                <w:szCs w:val="20"/>
              </w:rPr>
              <w:t>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305D" w:rsidRPr="00FE49A8" w:rsidRDefault="00E8305D" w:rsidP="00FE49A8"/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403D57" w:rsidRPr="00234AD6" w:rsidRDefault="00403D57" w:rsidP="00D613DA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03D57" w:rsidRPr="00234AD6" w:rsidRDefault="00403D57" w:rsidP="00D613DA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03D57" w:rsidRPr="00234AD6" w:rsidRDefault="00403D57" w:rsidP="00D613DA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</w:tr>
    </w:tbl>
    <w:p w:rsidR="004139B7" w:rsidRDefault="004139B7">
      <w:pPr>
        <w:rPr>
          <w:rFonts w:ascii="Arial Narrow" w:hAnsi="Arial Narrow"/>
          <w:color w:val="0070C0"/>
          <w:sz w:val="20"/>
          <w:szCs w:val="20"/>
        </w:rPr>
      </w:pPr>
    </w:p>
    <w:sectPr w:rsidR="004139B7" w:rsidSect="00F90557">
      <w:pgSz w:w="16838" w:h="11906" w:orient="landscape"/>
      <w:pgMar w:top="851" w:right="1134" w:bottom="850" w:left="113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C8B" w:rsidRDefault="006B2C8B" w:rsidP="00B40DAC">
      <w:r>
        <w:separator/>
      </w:r>
    </w:p>
  </w:endnote>
  <w:endnote w:type="continuationSeparator" w:id="1">
    <w:p w:rsidR="006B2C8B" w:rsidRDefault="006B2C8B" w:rsidP="00B40D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C8B" w:rsidRDefault="006B2C8B" w:rsidP="00B40DAC">
      <w:r>
        <w:separator/>
      </w:r>
    </w:p>
  </w:footnote>
  <w:footnote w:type="continuationSeparator" w:id="1">
    <w:p w:rsidR="006B2C8B" w:rsidRDefault="006B2C8B" w:rsidP="00B40DAC">
      <w:r>
        <w:continuationSeparator/>
      </w:r>
    </w:p>
  </w:footnote>
  <w:footnote w:id="2">
    <w:p w:rsidR="00977092" w:rsidRDefault="00977092" w:rsidP="00977092">
      <w:pPr>
        <w:pStyle w:val="af4"/>
      </w:pPr>
      <w:r>
        <w:rPr>
          <w:rStyle w:val="af6"/>
        </w:rPr>
        <w:footnoteRef/>
      </w:r>
      <w:r>
        <w:t xml:space="preserve"> ККС - </w:t>
      </w:r>
      <w:r>
        <w:rPr>
          <w:rFonts w:ascii="Arial Narrow" w:hAnsi="Arial Narrow" w:cs="Calibri"/>
        </w:rPr>
        <w:t>кровная</w:t>
      </w:r>
      <w:r w:rsidRPr="00234AD6">
        <w:rPr>
          <w:rFonts w:ascii="Arial Narrow" w:hAnsi="Arial Narrow" w:cs="Calibri"/>
        </w:rPr>
        <w:t xml:space="preserve"> кризисн</w:t>
      </w:r>
      <w:r>
        <w:rPr>
          <w:rFonts w:ascii="Arial Narrow" w:hAnsi="Arial Narrow" w:cs="Calibri"/>
        </w:rPr>
        <w:t>ая</w:t>
      </w:r>
      <w:r w:rsidRPr="00234AD6">
        <w:rPr>
          <w:rFonts w:ascii="Arial Narrow" w:hAnsi="Arial Narrow" w:cs="Calibri"/>
        </w:rPr>
        <w:t xml:space="preserve"> семь</w:t>
      </w:r>
      <w:r>
        <w:rPr>
          <w:rFonts w:ascii="Arial Narrow" w:hAnsi="Arial Narrow" w:cs="Calibri"/>
        </w:rPr>
        <w:t>я</w:t>
      </w:r>
    </w:p>
  </w:footnote>
  <w:footnote w:id="3">
    <w:p w:rsidR="00641A43" w:rsidRDefault="00641A43">
      <w:pPr>
        <w:pStyle w:val="af4"/>
      </w:pPr>
      <w:r>
        <w:rPr>
          <w:rStyle w:val="af6"/>
        </w:rPr>
        <w:footnoteRef/>
      </w:r>
      <w:r w:rsidRPr="000937F7">
        <w:rPr>
          <w:rFonts w:ascii="Arial Narrow" w:hAnsi="Arial Narrow" w:cs="Calibri"/>
        </w:rPr>
        <w:t>ОВЗ – ограниченные возможности здоровья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DBA8B7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27768E2"/>
    <w:multiLevelType w:val="multilevel"/>
    <w:tmpl w:val="CB4CC19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7E1E153A"/>
    <w:multiLevelType w:val="multilevel"/>
    <w:tmpl w:val="000C18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Пользователь Windows">
    <w15:presenceInfo w15:providerId="None" w15:userId="Пользователь Windows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39B7"/>
    <w:rsid w:val="000026A6"/>
    <w:rsid w:val="000037A2"/>
    <w:rsid w:val="000039E9"/>
    <w:rsid w:val="00012DB8"/>
    <w:rsid w:val="00024BA3"/>
    <w:rsid w:val="00027590"/>
    <w:rsid w:val="00032E5D"/>
    <w:rsid w:val="00041A02"/>
    <w:rsid w:val="00055235"/>
    <w:rsid w:val="0006460C"/>
    <w:rsid w:val="000749A0"/>
    <w:rsid w:val="00087F8F"/>
    <w:rsid w:val="000937F7"/>
    <w:rsid w:val="000B5B01"/>
    <w:rsid w:val="000F7A0E"/>
    <w:rsid w:val="001150D0"/>
    <w:rsid w:val="001307F8"/>
    <w:rsid w:val="00132439"/>
    <w:rsid w:val="001442EC"/>
    <w:rsid w:val="00144428"/>
    <w:rsid w:val="001518A0"/>
    <w:rsid w:val="00151FDA"/>
    <w:rsid w:val="00163E36"/>
    <w:rsid w:val="001664DF"/>
    <w:rsid w:val="00171CFF"/>
    <w:rsid w:val="001A3D8E"/>
    <w:rsid w:val="001D74F1"/>
    <w:rsid w:val="001F24C7"/>
    <w:rsid w:val="00212199"/>
    <w:rsid w:val="00213444"/>
    <w:rsid w:val="00234AD6"/>
    <w:rsid w:val="00243E7D"/>
    <w:rsid w:val="00260749"/>
    <w:rsid w:val="00263C6C"/>
    <w:rsid w:val="00265ADC"/>
    <w:rsid w:val="0027236B"/>
    <w:rsid w:val="002B0DF8"/>
    <w:rsid w:val="00313CB0"/>
    <w:rsid w:val="00353C36"/>
    <w:rsid w:val="00370DD9"/>
    <w:rsid w:val="00371936"/>
    <w:rsid w:val="0038029C"/>
    <w:rsid w:val="003C2993"/>
    <w:rsid w:val="003C5A5D"/>
    <w:rsid w:val="003F0F39"/>
    <w:rsid w:val="00403D57"/>
    <w:rsid w:val="00407CB3"/>
    <w:rsid w:val="004139B7"/>
    <w:rsid w:val="00416752"/>
    <w:rsid w:val="004361C4"/>
    <w:rsid w:val="00436A2B"/>
    <w:rsid w:val="004477A2"/>
    <w:rsid w:val="004624DC"/>
    <w:rsid w:val="00486617"/>
    <w:rsid w:val="00486747"/>
    <w:rsid w:val="0049075B"/>
    <w:rsid w:val="004A515A"/>
    <w:rsid w:val="004B4759"/>
    <w:rsid w:val="004C17A5"/>
    <w:rsid w:val="004D428B"/>
    <w:rsid w:val="004D46E7"/>
    <w:rsid w:val="004D4F87"/>
    <w:rsid w:val="00503DB4"/>
    <w:rsid w:val="00544A55"/>
    <w:rsid w:val="00557F8F"/>
    <w:rsid w:val="00565BF0"/>
    <w:rsid w:val="00592ED1"/>
    <w:rsid w:val="005D1B62"/>
    <w:rsid w:val="00607426"/>
    <w:rsid w:val="00641A43"/>
    <w:rsid w:val="006507E1"/>
    <w:rsid w:val="00664135"/>
    <w:rsid w:val="006867DE"/>
    <w:rsid w:val="00692A8F"/>
    <w:rsid w:val="006A459F"/>
    <w:rsid w:val="006A718B"/>
    <w:rsid w:val="006B2C8B"/>
    <w:rsid w:val="006C7B61"/>
    <w:rsid w:val="006D07D7"/>
    <w:rsid w:val="00705388"/>
    <w:rsid w:val="007242DB"/>
    <w:rsid w:val="00734346"/>
    <w:rsid w:val="007360FA"/>
    <w:rsid w:val="007607D6"/>
    <w:rsid w:val="007659C6"/>
    <w:rsid w:val="00783074"/>
    <w:rsid w:val="00794AD5"/>
    <w:rsid w:val="00794DA6"/>
    <w:rsid w:val="007A309B"/>
    <w:rsid w:val="007B0A83"/>
    <w:rsid w:val="007D4947"/>
    <w:rsid w:val="007F25D8"/>
    <w:rsid w:val="008052FC"/>
    <w:rsid w:val="00807E3D"/>
    <w:rsid w:val="0083214C"/>
    <w:rsid w:val="008372D5"/>
    <w:rsid w:val="00853102"/>
    <w:rsid w:val="00860E40"/>
    <w:rsid w:val="00865D26"/>
    <w:rsid w:val="00880796"/>
    <w:rsid w:val="008E354C"/>
    <w:rsid w:val="00905E46"/>
    <w:rsid w:val="00912B2B"/>
    <w:rsid w:val="00920896"/>
    <w:rsid w:val="009449AE"/>
    <w:rsid w:val="009479EF"/>
    <w:rsid w:val="00977092"/>
    <w:rsid w:val="0098219F"/>
    <w:rsid w:val="009A2BA0"/>
    <w:rsid w:val="009C73B4"/>
    <w:rsid w:val="009E0C5D"/>
    <w:rsid w:val="009E5EA0"/>
    <w:rsid w:val="009E6250"/>
    <w:rsid w:val="009E6385"/>
    <w:rsid w:val="009E6F0F"/>
    <w:rsid w:val="009F1E67"/>
    <w:rsid w:val="009F4B69"/>
    <w:rsid w:val="00A07A57"/>
    <w:rsid w:val="00A13913"/>
    <w:rsid w:val="00A15436"/>
    <w:rsid w:val="00A23881"/>
    <w:rsid w:val="00A23B12"/>
    <w:rsid w:val="00A26D76"/>
    <w:rsid w:val="00A311AD"/>
    <w:rsid w:val="00A44337"/>
    <w:rsid w:val="00A533E7"/>
    <w:rsid w:val="00A56D91"/>
    <w:rsid w:val="00A84F2A"/>
    <w:rsid w:val="00AC7751"/>
    <w:rsid w:val="00AD6332"/>
    <w:rsid w:val="00AE19AC"/>
    <w:rsid w:val="00AE4174"/>
    <w:rsid w:val="00AF2F78"/>
    <w:rsid w:val="00AF4BB5"/>
    <w:rsid w:val="00AF4C38"/>
    <w:rsid w:val="00B10A5F"/>
    <w:rsid w:val="00B13224"/>
    <w:rsid w:val="00B226E6"/>
    <w:rsid w:val="00B34288"/>
    <w:rsid w:val="00B40DAC"/>
    <w:rsid w:val="00B43855"/>
    <w:rsid w:val="00B52DD8"/>
    <w:rsid w:val="00B5335D"/>
    <w:rsid w:val="00B65DDC"/>
    <w:rsid w:val="00B708AC"/>
    <w:rsid w:val="00B869E7"/>
    <w:rsid w:val="00BB0679"/>
    <w:rsid w:val="00BC0394"/>
    <w:rsid w:val="00BC3B7E"/>
    <w:rsid w:val="00BD3720"/>
    <w:rsid w:val="00C44336"/>
    <w:rsid w:val="00C571C0"/>
    <w:rsid w:val="00C63618"/>
    <w:rsid w:val="00C63EBF"/>
    <w:rsid w:val="00C73273"/>
    <w:rsid w:val="00C763AA"/>
    <w:rsid w:val="00CA2528"/>
    <w:rsid w:val="00CB3C5F"/>
    <w:rsid w:val="00CD67C2"/>
    <w:rsid w:val="00CE09AB"/>
    <w:rsid w:val="00CE4B95"/>
    <w:rsid w:val="00D01262"/>
    <w:rsid w:val="00D42DC8"/>
    <w:rsid w:val="00D603EC"/>
    <w:rsid w:val="00D60A9C"/>
    <w:rsid w:val="00D613DA"/>
    <w:rsid w:val="00D65BBB"/>
    <w:rsid w:val="00D71E60"/>
    <w:rsid w:val="00D77D5A"/>
    <w:rsid w:val="00D91C0C"/>
    <w:rsid w:val="00D9768D"/>
    <w:rsid w:val="00DA1A35"/>
    <w:rsid w:val="00DA6995"/>
    <w:rsid w:val="00DD7EC3"/>
    <w:rsid w:val="00E0577F"/>
    <w:rsid w:val="00E2658D"/>
    <w:rsid w:val="00E30C2B"/>
    <w:rsid w:val="00E31C66"/>
    <w:rsid w:val="00E36C8C"/>
    <w:rsid w:val="00E47FCC"/>
    <w:rsid w:val="00E51CE2"/>
    <w:rsid w:val="00E55D11"/>
    <w:rsid w:val="00E6280E"/>
    <w:rsid w:val="00E8026E"/>
    <w:rsid w:val="00E8305D"/>
    <w:rsid w:val="00E94641"/>
    <w:rsid w:val="00E96D15"/>
    <w:rsid w:val="00EB21E8"/>
    <w:rsid w:val="00EB54FF"/>
    <w:rsid w:val="00EF02CA"/>
    <w:rsid w:val="00EF493D"/>
    <w:rsid w:val="00F0000B"/>
    <w:rsid w:val="00F26C99"/>
    <w:rsid w:val="00F26E7B"/>
    <w:rsid w:val="00F4653D"/>
    <w:rsid w:val="00F600B8"/>
    <w:rsid w:val="00F62E8F"/>
    <w:rsid w:val="00F736A7"/>
    <w:rsid w:val="00F84D10"/>
    <w:rsid w:val="00F8631C"/>
    <w:rsid w:val="00F90557"/>
    <w:rsid w:val="00F905E7"/>
    <w:rsid w:val="00FA0AAF"/>
    <w:rsid w:val="00FB3B76"/>
    <w:rsid w:val="00FC2E85"/>
    <w:rsid w:val="00FE49A8"/>
    <w:rsid w:val="00FE5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3665E"/>
    <w:pPr>
      <w:widowControl w:val="0"/>
      <w:suppressAutoHyphens/>
      <w:textAlignment w:val="baseline"/>
    </w:pPr>
    <w:rPr>
      <w:rFonts w:cs="F"/>
      <w:sz w:val="22"/>
    </w:rPr>
  </w:style>
  <w:style w:type="paragraph" w:styleId="2">
    <w:name w:val="heading 2"/>
    <w:basedOn w:val="a0"/>
    <w:link w:val="20"/>
    <w:uiPriority w:val="99"/>
    <w:qFormat/>
    <w:rsid w:val="00DD2B2A"/>
    <w:pPr>
      <w:numPr>
        <w:ilvl w:val="1"/>
        <w:numId w:val="1"/>
      </w:numPr>
      <w:spacing w:before="280" w:after="280"/>
      <w:textAlignment w:val="auto"/>
      <w:outlineLvl w:val="1"/>
    </w:pPr>
    <w:rPr>
      <w:rFonts w:ascii="Times New Roman" w:eastAsia="Times New Roman" w:hAnsi="Times New Roman" w:cs="Times New Roman"/>
      <w:b/>
      <w:bCs/>
      <w:kern w:val="2"/>
      <w:sz w:val="36"/>
      <w:szCs w:val="36"/>
      <w:lang w:eastAsia="hi-I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uiPriority w:val="99"/>
    <w:semiHidden/>
    <w:unhideWhenUsed/>
    <w:qFormat/>
    <w:rsid w:val="0053665E"/>
    <w:rPr>
      <w:sz w:val="16"/>
      <w:szCs w:val="16"/>
    </w:rPr>
  </w:style>
  <w:style w:type="character" w:customStyle="1" w:styleId="a5">
    <w:name w:val="Текст примечания Знак"/>
    <w:basedOn w:val="a1"/>
    <w:uiPriority w:val="99"/>
    <w:semiHidden/>
    <w:qFormat/>
    <w:rsid w:val="0053665E"/>
    <w:rPr>
      <w:rFonts w:ascii="Calibri" w:eastAsia="Calibri" w:hAnsi="Calibri" w:cs="F"/>
      <w:sz w:val="20"/>
      <w:szCs w:val="20"/>
    </w:rPr>
  </w:style>
  <w:style w:type="character" w:customStyle="1" w:styleId="a6">
    <w:name w:val="Текст выноски Знак"/>
    <w:basedOn w:val="a1"/>
    <w:uiPriority w:val="99"/>
    <w:semiHidden/>
    <w:qFormat/>
    <w:rsid w:val="0053665E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9"/>
    <w:qFormat/>
    <w:rsid w:val="00DD2B2A"/>
    <w:rPr>
      <w:rFonts w:ascii="Times New Roman" w:eastAsia="Times New Roman" w:hAnsi="Times New Roman" w:cs="Times New Roman"/>
      <w:b/>
      <w:bCs/>
      <w:kern w:val="2"/>
      <w:sz w:val="36"/>
      <w:szCs w:val="36"/>
      <w:lang w:eastAsia="hi-IN" w:bidi="hi-IN"/>
    </w:rPr>
  </w:style>
  <w:style w:type="character" w:customStyle="1" w:styleId="a7">
    <w:name w:val="Основной текст Знак"/>
    <w:basedOn w:val="a1"/>
    <w:uiPriority w:val="99"/>
    <w:semiHidden/>
    <w:qFormat/>
    <w:rsid w:val="00DD2B2A"/>
    <w:rPr>
      <w:rFonts w:ascii="Calibri" w:eastAsia="Calibri" w:hAnsi="Calibri" w:cs="F"/>
    </w:rPr>
  </w:style>
  <w:style w:type="paragraph" w:styleId="a8">
    <w:name w:val="Title"/>
    <w:basedOn w:val="a0"/>
    <w:next w:val="a9"/>
    <w:qFormat/>
    <w:rsid w:val="002134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9">
    <w:name w:val="Body Text"/>
    <w:basedOn w:val="a0"/>
    <w:uiPriority w:val="99"/>
    <w:semiHidden/>
    <w:unhideWhenUsed/>
    <w:rsid w:val="00DD2B2A"/>
    <w:pPr>
      <w:spacing w:after="120"/>
    </w:pPr>
  </w:style>
  <w:style w:type="paragraph" w:styleId="aa">
    <w:name w:val="List"/>
    <w:basedOn w:val="a9"/>
    <w:rsid w:val="00213444"/>
    <w:rPr>
      <w:rFonts w:cs="Lohit Devanagari"/>
    </w:rPr>
  </w:style>
  <w:style w:type="paragraph" w:styleId="ab">
    <w:name w:val="caption"/>
    <w:basedOn w:val="a0"/>
    <w:qFormat/>
    <w:rsid w:val="002134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c">
    <w:name w:val="index heading"/>
    <w:basedOn w:val="a0"/>
    <w:qFormat/>
    <w:rsid w:val="00213444"/>
    <w:pPr>
      <w:suppressLineNumbers/>
    </w:pPr>
    <w:rPr>
      <w:rFonts w:cs="Lohit Devanagari"/>
    </w:rPr>
  </w:style>
  <w:style w:type="paragraph" w:customStyle="1" w:styleId="Standard">
    <w:name w:val="Standard"/>
    <w:qFormat/>
    <w:rsid w:val="0053665E"/>
    <w:pPr>
      <w:suppressAutoHyphens/>
      <w:textAlignment w:val="baseline"/>
    </w:pPr>
    <w:rPr>
      <w:rFonts w:cs="F"/>
      <w:sz w:val="22"/>
    </w:rPr>
  </w:style>
  <w:style w:type="paragraph" w:styleId="ad">
    <w:name w:val="List Paragraph"/>
    <w:basedOn w:val="Standard"/>
    <w:uiPriority w:val="34"/>
    <w:qFormat/>
    <w:rsid w:val="0053665E"/>
    <w:pPr>
      <w:ind w:left="720"/>
    </w:pPr>
  </w:style>
  <w:style w:type="paragraph" w:styleId="ae">
    <w:name w:val="annotation text"/>
    <w:basedOn w:val="a0"/>
    <w:link w:val="1"/>
    <w:uiPriority w:val="99"/>
    <w:semiHidden/>
    <w:unhideWhenUsed/>
    <w:qFormat/>
    <w:rsid w:val="0053665E"/>
    <w:rPr>
      <w:sz w:val="20"/>
      <w:szCs w:val="20"/>
    </w:rPr>
  </w:style>
  <w:style w:type="paragraph" w:styleId="af">
    <w:name w:val="Balloon Text"/>
    <w:basedOn w:val="a0"/>
    <w:uiPriority w:val="99"/>
    <w:semiHidden/>
    <w:unhideWhenUsed/>
    <w:qFormat/>
    <w:rsid w:val="0053665E"/>
    <w:rPr>
      <w:rFonts w:ascii="Tahoma" w:hAnsi="Tahoma" w:cs="Tahoma"/>
      <w:sz w:val="16"/>
      <w:szCs w:val="16"/>
    </w:rPr>
  </w:style>
  <w:style w:type="paragraph" w:customStyle="1" w:styleId="af0">
    <w:name w:val="Содержимое таблицы"/>
    <w:basedOn w:val="a0"/>
    <w:qFormat/>
    <w:rsid w:val="00213444"/>
    <w:pPr>
      <w:suppressLineNumbers/>
    </w:pPr>
  </w:style>
  <w:style w:type="paragraph" w:customStyle="1" w:styleId="af1">
    <w:name w:val="Заголовок таблицы"/>
    <w:basedOn w:val="af0"/>
    <w:qFormat/>
    <w:rsid w:val="00213444"/>
    <w:pPr>
      <w:jc w:val="center"/>
    </w:pPr>
    <w:rPr>
      <w:b/>
      <w:bCs/>
    </w:rPr>
  </w:style>
  <w:style w:type="paragraph" w:styleId="af2">
    <w:name w:val="annotation subject"/>
    <w:basedOn w:val="ae"/>
    <w:next w:val="ae"/>
    <w:link w:val="af3"/>
    <w:uiPriority w:val="99"/>
    <w:semiHidden/>
    <w:unhideWhenUsed/>
    <w:rsid w:val="009C73B4"/>
    <w:rPr>
      <w:b/>
      <w:bCs/>
    </w:rPr>
  </w:style>
  <w:style w:type="character" w:customStyle="1" w:styleId="1">
    <w:name w:val="Текст примечания Знак1"/>
    <w:basedOn w:val="a1"/>
    <w:link w:val="ae"/>
    <w:uiPriority w:val="99"/>
    <w:semiHidden/>
    <w:rsid w:val="009C73B4"/>
    <w:rPr>
      <w:rFonts w:cs="F"/>
      <w:szCs w:val="20"/>
    </w:rPr>
  </w:style>
  <w:style w:type="character" w:customStyle="1" w:styleId="af3">
    <w:name w:val="Тема примечания Знак"/>
    <w:basedOn w:val="1"/>
    <w:link w:val="af2"/>
    <w:rsid w:val="009C73B4"/>
    <w:rPr>
      <w:rFonts w:cs="F"/>
      <w:szCs w:val="20"/>
    </w:rPr>
  </w:style>
  <w:style w:type="paragraph" w:styleId="af4">
    <w:name w:val="footnote text"/>
    <w:basedOn w:val="a0"/>
    <w:link w:val="af5"/>
    <w:uiPriority w:val="99"/>
    <w:semiHidden/>
    <w:unhideWhenUsed/>
    <w:rsid w:val="00B40DAC"/>
    <w:rPr>
      <w:sz w:val="20"/>
      <w:szCs w:val="20"/>
    </w:rPr>
  </w:style>
  <w:style w:type="character" w:customStyle="1" w:styleId="af5">
    <w:name w:val="Текст сноски Знак"/>
    <w:basedOn w:val="a1"/>
    <w:link w:val="af4"/>
    <w:uiPriority w:val="99"/>
    <w:semiHidden/>
    <w:rsid w:val="00B40DAC"/>
    <w:rPr>
      <w:rFonts w:cs="F"/>
      <w:szCs w:val="20"/>
    </w:rPr>
  </w:style>
  <w:style w:type="character" w:styleId="af6">
    <w:name w:val="footnote reference"/>
    <w:basedOn w:val="a1"/>
    <w:uiPriority w:val="99"/>
    <w:semiHidden/>
    <w:unhideWhenUsed/>
    <w:rsid w:val="00B40DAC"/>
    <w:rPr>
      <w:vertAlign w:val="superscript"/>
    </w:rPr>
  </w:style>
  <w:style w:type="paragraph" w:styleId="a">
    <w:name w:val="List Bullet"/>
    <w:basedOn w:val="a0"/>
    <w:uiPriority w:val="99"/>
    <w:unhideWhenUsed/>
    <w:rsid w:val="00FE49A8"/>
    <w:pPr>
      <w:numPr>
        <w:numId w:val="3"/>
      </w:numPr>
      <w:contextualSpacing/>
    </w:pPr>
  </w:style>
  <w:style w:type="paragraph" w:styleId="af7">
    <w:name w:val="Normal (Web)"/>
    <w:basedOn w:val="a0"/>
    <w:uiPriority w:val="99"/>
    <w:semiHidden/>
    <w:unhideWhenUsed/>
    <w:rsid w:val="00AF2F78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2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09612-9D7D-4226-8E55-BEC19D118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!!</Company>
  <LinksUpToDate>false</LinksUpToDate>
  <CharactersWithSpaces>5856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!</dc:creator>
  <cp:lastModifiedBy>GV</cp:lastModifiedBy>
  <cp:revision>3</cp:revision>
  <dcterms:created xsi:type="dcterms:W3CDTF">2019-08-10T07:29:00Z</dcterms:created>
  <dcterms:modified xsi:type="dcterms:W3CDTF">2019-08-10T08:00:00Z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!!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